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1DA6A" w14:textId="77777777" w:rsidR="00A82D69" w:rsidRDefault="00BE1B9D">
      <w:pPr>
        <w:spacing w:before="100" w:after="100" w:line="240" w:lineRule="auto"/>
        <w:jc w:val="center"/>
      </w:pPr>
      <w:r>
        <w:rPr>
          <w:rFonts w:ascii="Times New Roman" w:hAnsi="Times New Roman" w:cs="Times New Roman"/>
          <w:b/>
          <w:sz w:val="28"/>
        </w:rPr>
        <w:tab/>
        <w:t>FITOSMART: PLATAFORMA TECNOLÓGICA DE</w:t>
      </w:r>
    </w:p>
    <w:p w14:paraId="1E44D89F" w14:textId="77777777" w:rsidR="00A82D69" w:rsidRDefault="00BE1B9D">
      <w:pPr>
        <w:spacing w:before="100" w:after="100" w:line="240" w:lineRule="auto"/>
        <w:jc w:val="center"/>
      </w:pPr>
      <w:r>
        <w:rPr>
          <w:rFonts w:ascii="Times New Roman" w:hAnsi="Times New Roman" w:cs="Times New Roman"/>
          <w:b/>
          <w:sz w:val="28"/>
        </w:rPr>
        <w:t>FITOMONITORIZACIÓN DE CULTIVO HIDROPÓNICO</w:t>
      </w:r>
    </w:p>
    <w:p w14:paraId="52370382" w14:textId="77777777" w:rsidR="00A82D69" w:rsidRDefault="00BE1B9D">
      <w:pPr>
        <w:spacing w:before="100" w:after="100" w:line="240" w:lineRule="auto"/>
        <w:jc w:val="center"/>
      </w:pPr>
      <w:r>
        <w:rPr>
          <w:rFonts w:ascii="Times New Roman" w:hAnsi="Times New Roman" w:cs="Times New Roman"/>
          <w:b/>
          <w:sz w:val="28"/>
        </w:rPr>
        <w:t>UTILIZANDO TÉCNICAS DE INTELIGENCIA ARTIFICIAL,</w:t>
      </w:r>
    </w:p>
    <w:p w14:paraId="238E7176" w14:textId="77777777" w:rsidR="00A82D69" w:rsidRDefault="00BE1B9D">
      <w:pPr>
        <w:spacing w:before="100" w:after="100" w:line="240" w:lineRule="auto"/>
        <w:jc w:val="center"/>
      </w:pPr>
      <w:r>
        <w:rPr>
          <w:rFonts w:ascii="Times New Roman" w:hAnsi="Times New Roman" w:cs="Times New Roman"/>
          <w:b/>
          <w:sz w:val="28"/>
        </w:rPr>
        <w:t>ETAPA 3</w:t>
      </w:r>
    </w:p>
    <w:p w14:paraId="2AA3908A" w14:textId="77777777" w:rsidR="00FF06CE" w:rsidRDefault="00FF06CE" w:rsidP="00FF06CE">
      <w:pPr>
        <w:spacing w:before="100" w:after="100" w:line="240" w:lineRule="auto"/>
        <w:jc w:val="center"/>
      </w:pPr>
      <w:r>
        <w:rPr>
          <w:rFonts w:ascii="Times New Roman" w:hAnsi="Times New Roman" w:cs="Times New Roman"/>
          <w:b/>
          <w:i/>
        </w:rPr>
        <w:t>Centeno Téllez, Adolfo</w:t>
      </w:r>
      <w:r>
        <w:rPr>
          <w:rFonts w:ascii="Times New Roman" w:hAnsi="Times New Roman" w:cs="Times New Roman"/>
          <w:b/>
          <w:i/>
          <w:vertAlign w:val="superscript"/>
        </w:rPr>
        <w:t>1</w:t>
      </w:r>
    </w:p>
    <w:p w14:paraId="5FECBB59" w14:textId="77777777" w:rsidR="00FF06CE" w:rsidRDefault="00FF06CE" w:rsidP="00FF06CE">
      <w:pPr>
        <w:spacing w:before="100" w:after="100" w:line="240" w:lineRule="auto"/>
        <w:jc w:val="center"/>
      </w:pPr>
      <w:r>
        <w:rPr>
          <w:rFonts w:ascii="Times New Roman" w:hAnsi="Times New Roman" w:cs="Times New Roman"/>
          <w:b/>
          <w:i/>
        </w:rPr>
        <w:t xml:space="preserve">Olivos </w:t>
      </w:r>
      <w:proofErr w:type="spellStart"/>
      <w:r>
        <w:rPr>
          <w:rFonts w:ascii="Times New Roman" w:hAnsi="Times New Roman" w:cs="Times New Roman"/>
          <w:b/>
          <w:i/>
        </w:rPr>
        <w:t>Lagunes</w:t>
      </w:r>
      <w:proofErr w:type="spellEnd"/>
      <w:r>
        <w:rPr>
          <w:rFonts w:ascii="Times New Roman" w:hAnsi="Times New Roman" w:cs="Times New Roman"/>
          <w:b/>
          <w:i/>
        </w:rPr>
        <w:t>, Emilia</w:t>
      </w:r>
      <w:r>
        <w:rPr>
          <w:rFonts w:ascii="Times New Roman" w:hAnsi="Times New Roman" w:cs="Times New Roman"/>
          <w:b/>
          <w:i/>
          <w:vertAlign w:val="superscript"/>
        </w:rPr>
        <w:t>2</w:t>
      </w:r>
    </w:p>
    <w:p w14:paraId="17DC2E89" w14:textId="77777777" w:rsidR="00FF06CE" w:rsidRDefault="00FF06CE" w:rsidP="00FF06CE">
      <w:pPr>
        <w:spacing w:before="100" w:after="100" w:line="240" w:lineRule="auto"/>
        <w:jc w:val="center"/>
      </w:pPr>
      <w:r>
        <w:rPr>
          <w:rFonts w:ascii="Times New Roman" w:hAnsi="Times New Roman" w:cs="Times New Roman"/>
          <w:b/>
          <w:i/>
        </w:rPr>
        <w:t xml:space="preserve">González Hernández, Hugo </w:t>
      </w:r>
      <w:commentRangeStart w:id="0"/>
      <w:r>
        <w:rPr>
          <w:rFonts w:ascii="Times New Roman" w:hAnsi="Times New Roman" w:cs="Times New Roman"/>
          <w:b/>
          <w:i/>
        </w:rPr>
        <w:t>G.</w:t>
      </w:r>
      <w:commentRangeEnd w:id="0"/>
      <w:r w:rsidR="008966C1">
        <w:rPr>
          <w:rStyle w:val="Refdecomentario"/>
        </w:rPr>
        <w:commentReference w:id="0"/>
      </w:r>
      <w:r>
        <w:rPr>
          <w:rFonts w:ascii="Times New Roman" w:hAnsi="Times New Roman" w:cs="Times New Roman"/>
          <w:b/>
          <w:i/>
          <w:vertAlign w:val="superscript"/>
        </w:rPr>
        <w:t>3</w:t>
      </w:r>
    </w:p>
    <w:p w14:paraId="74F1F224" w14:textId="77777777" w:rsidR="00FF06CE" w:rsidRDefault="00FF06CE" w:rsidP="00FF06CE">
      <w:pPr>
        <w:spacing w:before="100" w:after="100" w:line="240" w:lineRule="auto"/>
        <w:jc w:val="center"/>
      </w:pPr>
      <w:r>
        <w:rPr>
          <w:rFonts w:ascii="Times New Roman" w:hAnsi="Times New Roman" w:cs="Times New Roman"/>
          <w:i/>
          <w:sz w:val="20"/>
        </w:rPr>
        <w:t>a.centeno@itesm.mx</w:t>
      </w:r>
      <w:r>
        <w:rPr>
          <w:rFonts w:ascii="Times New Roman" w:hAnsi="Times New Roman" w:cs="Times New Roman"/>
          <w:i/>
          <w:sz w:val="20"/>
          <w:vertAlign w:val="superscript"/>
        </w:rPr>
        <w:t>1</w:t>
      </w:r>
      <w:r>
        <w:rPr>
          <w:rFonts w:ascii="Times New Roman" w:hAnsi="Times New Roman" w:cs="Times New Roman"/>
          <w:sz w:val="20"/>
        </w:rPr>
        <w:t xml:space="preserve">. </w:t>
      </w:r>
      <w:r>
        <w:rPr>
          <w:rFonts w:ascii="Times New Roman" w:hAnsi="Times New Roman" w:cs="Times New Roman"/>
          <w:i/>
          <w:sz w:val="20"/>
        </w:rPr>
        <w:t>Tecnológico de Monterrey.</w:t>
      </w:r>
    </w:p>
    <w:p w14:paraId="00E34E03" w14:textId="77777777" w:rsidR="00FF06CE" w:rsidRPr="00216A7F" w:rsidRDefault="00FF06CE" w:rsidP="00FF06CE">
      <w:pPr>
        <w:spacing w:before="100" w:after="100" w:line="240" w:lineRule="auto"/>
        <w:jc w:val="center"/>
        <w:rPr>
          <w:i/>
        </w:rPr>
      </w:pPr>
      <w:r w:rsidRPr="00216A7F">
        <w:rPr>
          <w:rFonts w:ascii="Times New Roman" w:hAnsi="Times New Roman" w:cs="Times New Roman"/>
          <w:i/>
          <w:sz w:val="20"/>
        </w:rPr>
        <w:t>emilia.olivos@utcv.edu.mx</w:t>
      </w:r>
      <w:r w:rsidRPr="00216A7F">
        <w:rPr>
          <w:rFonts w:ascii="Times New Roman" w:hAnsi="Times New Roman" w:cs="Times New Roman"/>
          <w:i/>
          <w:sz w:val="20"/>
          <w:vertAlign w:val="superscript"/>
        </w:rPr>
        <w:t>2</w:t>
      </w:r>
      <w:r w:rsidRPr="00216A7F">
        <w:rPr>
          <w:rFonts w:ascii="Times New Roman" w:hAnsi="Times New Roman" w:cs="Times New Roman"/>
          <w:i/>
          <w:sz w:val="20"/>
        </w:rPr>
        <w:t>. Universidad Tecnológica del Centro de Veracruz.</w:t>
      </w:r>
    </w:p>
    <w:p w14:paraId="2B34712E" w14:textId="77777777" w:rsidR="00A82D69" w:rsidRDefault="00FF06CE" w:rsidP="00FF06CE">
      <w:pPr>
        <w:spacing w:before="100" w:after="100" w:line="240" w:lineRule="auto"/>
        <w:jc w:val="center"/>
      </w:pPr>
      <w:r>
        <w:rPr>
          <w:rFonts w:ascii="Times New Roman" w:hAnsi="Times New Roman" w:cs="Times New Roman"/>
          <w:i/>
          <w:sz w:val="20"/>
        </w:rPr>
        <w:t>hgonz@itesm.mx</w:t>
      </w:r>
      <w:r>
        <w:rPr>
          <w:rFonts w:ascii="Times New Roman" w:hAnsi="Times New Roman" w:cs="Times New Roman"/>
          <w:i/>
          <w:sz w:val="20"/>
          <w:vertAlign w:val="superscript"/>
        </w:rPr>
        <w:t>3</w:t>
      </w:r>
      <w:r>
        <w:rPr>
          <w:rFonts w:ascii="Times New Roman" w:hAnsi="Times New Roman" w:cs="Times New Roman"/>
          <w:sz w:val="20"/>
        </w:rPr>
        <w:t xml:space="preserve">. </w:t>
      </w:r>
      <w:r>
        <w:rPr>
          <w:rFonts w:ascii="Times New Roman" w:hAnsi="Times New Roman" w:cs="Times New Roman"/>
          <w:i/>
          <w:sz w:val="20"/>
        </w:rPr>
        <w:t>Tecnológico de Monterrey</w:t>
      </w:r>
    </w:p>
    <w:p w14:paraId="15E6AC02" w14:textId="77777777" w:rsidR="00A82D69" w:rsidRDefault="00BE1B9D">
      <w:pPr>
        <w:pBdr>
          <w:bottom w:val="single" w:sz="4" w:space="1" w:color="00000A"/>
        </w:pBdr>
        <w:spacing w:before="100" w:after="100"/>
        <w:rPr>
          <w:rFonts w:ascii="Times New Roman" w:hAnsi="Times New Roman" w:cs="Times New Roman"/>
          <w:b/>
          <w:sz w:val="24"/>
          <w:lang w:val="en-US"/>
        </w:rPr>
      </w:pPr>
      <w:r>
        <w:rPr>
          <w:rFonts w:ascii="Times New Roman" w:hAnsi="Times New Roman" w:cs="Times New Roman"/>
          <w:b/>
          <w:sz w:val="24"/>
          <w:lang w:val="en-US"/>
        </w:rPr>
        <w:t>ABSTRACT</w:t>
      </w:r>
    </w:p>
    <w:p w14:paraId="4D6193D7" w14:textId="77777777" w:rsidR="00A82D69" w:rsidRPr="00F86C10" w:rsidRDefault="00BE1B9D">
      <w:pPr>
        <w:spacing w:before="100" w:after="100"/>
        <w:ind w:left="567" w:right="567"/>
        <w:jc w:val="both"/>
        <w:rPr>
          <w:lang w:val="en-US"/>
        </w:rPr>
      </w:pPr>
      <w:r>
        <w:rPr>
          <w:rFonts w:ascii="Times New Roman" w:hAnsi="Times New Roman" w:cs="Times New Roman"/>
          <w:sz w:val="20"/>
          <w:lang w:val="en-US"/>
        </w:rPr>
        <w:t>Traditional agriculture generates lost in soil fertility, this avoids the natural growth in plants</w:t>
      </w:r>
      <w:r w:rsidR="00196148">
        <w:rPr>
          <w:lang w:val="en-US"/>
        </w:rPr>
        <w:t xml:space="preserve"> </w:t>
      </w:r>
      <w:r>
        <w:rPr>
          <w:rFonts w:ascii="Times New Roman" w:hAnsi="Times New Roman" w:cs="Times New Roman"/>
          <w:sz w:val="20"/>
          <w:lang w:val="en-US"/>
        </w:rPr>
        <w:t>and makes necessary the use of mineral fertilizers which generates soil and groundwater</w:t>
      </w:r>
      <w:r w:rsidR="00196148">
        <w:rPr>
          <w:rFonts w:ascii="Times New Roman" w:hAnsi="Times New Roman" w:cs="Times New Roman"/>
          <w:sz w:val="20"/>
          <w:lang w:val="en-US"/>
        </w:rPr>
        <w:t xml:space="preserve"> </w:t>
      </w:r>
      <w:r>
        <w:rPr>
          <w:rFonts w:ascii="Times New Roman" w:hAnsi="Times New Roman" w:cs="Times New Roman"/>
          <w:sz w:val="20"/>
          <w:lang w:val="en-US"/>
        </w:rPr>
        <w:t>pollution.</w:t>
      </w:r>
      <w:r w:rsidR="00196148">
        <w:rPr>
          <w:rFonts w:ascii="Times New Roman" w:hAnsi="Times New Roman" w:cs="Times New Roman"/>
          <w:sz w:val="20"/>
          <w:lang w:val="en-US"/>
        </w:rPr>
        <w:t xml:space="preserve"> </w:t>
      </w:r>
      <w:r>
        <w:rPr>
          <w:rFonts w:ascii="Times New Roman" w:hAnsi="Times New Roman" w:cs="Times New Roman"/>
          <w:sz w:val="20"/>
          <w:lang w:val="en-US"/>
        </w:rPr>
        <w:t>Case Based Reasoning (CBR) is an important</w:t>
      </w:r>
      <w:r w:rsidR="00F86C10">
        <w:rPr>
          <w:rFonts w:ascii="Times New Roman" w:hAnsi="Times New Roman" w:cs="Times New Roman"/>
          <w:sz w:val="20"/>
          <w:lang w:val="en-US"/>
        </w:rPr>
        <w:t xml:space="preserve"> </w:t>
      </w:r>
      <w:r>
        <w:rPr>
          <w:rFonts w:ascii="Times New Roman" w:hAnsi="Times New Roman" w:cs="Times New Roman"/>
          <w:sz w:val="20"/>
          <w:lang w:val="en-US"/>
        </w:rPr>
        <w:t>technique in artificial intelligence, which has been applied to</w:t>
      </w:r>
      <w:r w:rsidR="00F86C10">
        <w:rPr>
          <w:rFonts w:ascii="Times New Roman" w:hAnsi="Times New Roman" w:cs="Times New Roman"/>
          <w:sz w:val="20"/>
          <w:lang w:val="en-US"/>
        </w:rPr>
        <w:t xml:space="preserve"> </w:t>
      </w:r>
      <w:r>
        <w:rPr>
          <w:rFonts w:ascii="Times New Roman" w:hAnsi="Times New Roman" w:cs="Times New Roman"/>
          <w:sz w:val="20"/>
          <w:lang w:val="en-US"/>
        </w:rPr>
        <w:t>various kinds of problems in a wide range of domains</w:t>
      </w:r>
      <w:r w:rsidR="00F86C10">
        <w:rPr>
          <w:rFonts w:ascii="Times New Roman" w:hAnsi="Times New Roman" w:cs="Times New Roman"/>
          <w:sz w:val="20"/>
          <w:lang w:val="en-US"/>
        </w:rPr>
        <w:t xml:space="preserve"> including agriculture</w:t>
      </w:r>
      <w:r>
        <w:rPr>
          <w:rFonts w:ascii="Times New Roman" w:hAnsi="Times New Roman" w:cs="Times New Roman"/>
          <w:sz w:val="20"/>
          <w:lang w:val="en-US"/>
        </w:rPr>
        <w:t>. Selecting</w:t>
      </w:r>
      <w:r w:rsidR="00F86C10">
        <w:rPr>
          <w:rFonts w:ascii="Times New Roman" w:hAnsi="Times New Roman" w:cs="Times New Roman"/>
          <w:sz w:val="20"/>
          <w:lang w:val="en-US"/>
        </w:rPr>
        <w:t xml:space="preserve"> </w:t>
      </w:r>
      <w:r>
        <w:rPr>
          <w:rFonts w:ascii="Times New Roman" w:hAnsi="Times New Roman" w:cs="Times New Roman"/>
          <w:sz w:val="20"/>
          <w:lang w:val="en-US"/>
        </w:rPr>
        <w:t>case representation formalism is critical for the proper operation</w:t>
      </w:r>
      <w:r w:rsidR="00196148">
        <w:rPr>
          <w:lang w:val="en-US"/>
        </w:rPr>
        <w:t xml:space="preserve"> </w:t>
      </w:r>
      <w:r>
        <w:rPr>
          <w:rFonts w:ascii="Times New Roman" w:hAnsi="Times New Roman" w:cs="Times New Roman"/>
          <w:sz w:val="20"/>
          <w:lang w:val="en-US"/>
        </w:rPr>
        <w:t xml:space="preserve">of the overall CBR system. In this paper, </w:t>
      </w:r>
      <w:r w:rsidR="00196148">
        <w:rPr>
          <w:rFonts w:ascii="Times New Roman" w:hAnsi="Times New Roman" w:cs="Times New Roman"/>
          <w:sz w:val="20"/>
          <w:lang w:val="en-US"/>
        </w:rPr>
        <w:t>we present a CBR implementation for the FitoSmart platform, CBR processes including case</w:t>
      </w:r>
      <w:r w:rsidR="00196148">
        <w:rPr>
          <w:lang w:val="en-US"/>
        </w:rPr>
        <w:t xml:space="preserve"> </w:t>
      </w:r>
      <w:r w:rsidR="00196148">
        <w:rPr>
          <w:rFonts w:ascii="Times New Roman" w:hAnsi="Times New Roman" w:cs="Times New Roman"/>
          <w:sz w:val="20"/>
          <w:lang w:val="en-US"/>
        </w:rPr>
        <w:t>representation, retrieval, storage, and adaptation</w:t>
      </w:r>
      <w:r w:rsidR="00196148">
        <w:rPr>
          <w:lang w:val="en-US"/>
        </w:rPr>
        <w:t xml:space="preserve">. </w:t>
      </w:r>
      <w:r w:rsidR="00196148">
        <w:rPr>
          <w:rFonts w:ascii="Times New Roman" w:hAnsi="Times New Roman" w:cs="Times New Roman"/>
          <w:sz w:val="20"/>
          <w:lang w:val="en-US"/>
        </w:rPr>
        <w:t xml:space="preserve">Case representation methods with traditional approaches was used in this project. </w:t>
      </w:r>
      <w:r>
        <w:rPr>
          <w:rFonts w:ascii="Times New Roman" w:hAnsi="Times New Roman" w:cs="Times New Roman"/>
          <w:sz w:val="20"/>
          <w:lang w:val="en-US"/>
        </w:rPr>
        <w:t xml:space="preserve">The results of the experiment in </w:t>
      </w:r>
      <w:r w:rsidR="00196148">
        <w:rPr>
          <w:rFonts w:ascii="Times New Roman" w:hAnsi="Times New Roman" w:cs="Times New Roman"/>
          <w:sz w:val="20"/>
          <w:lang w:val="en-US"/>
        </w:rPr>
        <w:t>FitoSmart</w:t>
      </w:r>
      <w:r>
        <w:rPr>
          <w:rFonts w:ascii="Times New Roman" w:hAnsi="Times New Roman" w:cs="Times New Roman"/>
          <w:sz w:val="20"/>
          <w:lang w:val="en-US"/>
        </w:rPr>
        <w:t xml:space="preserve"> explain</w:t>
      </w:r>
      <w:r w:rsidR="00196148">
        <w:rPr>
          <w:rFonts w:ascii="Times New Roman" w:hAnsi="Times New Roman" w:cs="Times New Roman"/>
          <w:sz w:val="20"/>
          <w:lang w:val="en-US"/>
        </w:rPr>
        <w:t xml:space="preserve">s </w:t>
      </w:r>
      <w:r>
        <w:rPr>
          <w:rFonts w:ascii="Times New Roman" w:hAnsi="Times New Roman" w:cs="Times New Roman"/>
          <w:sz w:val="20"/>
          <w:lang w:val="en-US"/>
        </w:rPr>
        <w:t>current</w:t>
      </w:r>
      <w:r w:rsidR="00196148">
        <w:rPr>
          <w:rFonts w:ascii="Times New Roman" w:hAnsi="Times New Roman" w:cs="Times New Roman"/>
          <w:sz w:val="20"/>
          <w:lang w:val="en-US"/>
        </w:rPr>
        <w:t xml:space="preserve"> status of CBR system in precision agriculture and future </w:t>
      </w:r>
      <w:r w:rsidR="00433847">
        <w:rPr>
          <w:rFonts w:ascii="Times New Roman" w:hAnsi="Times New Roman" w:cs="Times New Roman"/>
          <w:sz w:val="20"/>
          <w:lang w:val="en-US"/>
        </w:rPr>
        <w:t xml:space="preserve">and related </w:t>
      </w:r>
      <w:r w:rsidR="00196148">
        <w:rPr>
          <w:rFonts w:ascii="Times New Roman" w:hAnsi="Times New Roman" w:cs="Times New Roman"/>
          <w:sz w:val="20"/>
          <w:lang w:val="en-US"/>
        </w:rPr>
        <w:t>work.</w:t>
      </w:r>
    </w:p>
    <w:p w14:paraId="33718FC3" w14:textId="77777777" w:rsidR="00A82D69" w:rsidRDefault="00BE1B9D">
      <w:pPr>
        <w:spacing w:before="100" w:after="100"/>
        <w:rPr>
          <w:rFonts w:ascii="Times New Roman" w:hAnsi="Times New Roman" w:cs="Times New Roman"/>
          <w:sz w:val="20"/>
          <w:lang w:val="en-US"/>
        </w:rPr>
      </w:pPr>
      <w:r>
        <w:rPr>
          <w:rFonts w:ascii="Times New Roman" w:hAnsi="Times New Roman" w:cs="Times New Roman"/>
          <w:b/>
          <w:i/>
          <w:sz w:val="20"/>
          <w:lang w:val="en-US"/>
        </w:rPr>
        <w:t>Keywords:</w:t>
      </w:r>
      <w:r>
        <w:rPr>
          <w:rFonts w:ascii="Times New Roman" w:hAnsi="Times New Roman" w:cs="Times New Roman"/>
          <w:lang w:val="en-US"/>
        </w:rPr>
        <w:t xml:space="preserve"> </w:t>
      </w:r>
      <w:r w:rsidR="007101FC">
        <w:rPr>
          <w:rFonts w:ascii="Times New Roman" w:hAnsi="Times New Roman" w:cs="Times New Roman"/>
          <w:sz w:val="20"/>
          <w:lang w:val="en-US"/>
        </w:rPr>
        <w:t>CBR</w:t>
      </w:r>
      <w:r>
        <w:rPr>
          <w:rFonts w:ascii="Times New Roman" w:hAnsi="Times New Roman" w:cs="Times New Roman"/>
          <w:sz w:val="20"/>
          <w:lang w:val="en-US"/>
        </w:rPr>
        <w:t xml:space="preserve">, </w:t>
      </w:r>
      <w:r w:rsidR="007101FC">
        <w:rPr>
          <w:rFonts w:ascii="Times New Roman" w:hAnsi="Times New Roman" w:cs="Times New Roman"/>
          <w:sz w:val="20"/>
          <w:lang w:val="en-US"/>
        </w:rPr>
        <w:t>Artificial Intelligence</w:t>
      </w:r>
      <w:r>
        <w:rPr>
          <w:rFonts w:ascii="Times New Roman" w:hAnsi="Times New Roman" w:cs="Times New Roman"/>
          <w:sz w:val="20"/>
          <w:lang w:val="en-US"/>
        </w:rPr>
        <w:t xml:space="preserve">, </w:t>
      </w:r>
      <w:r w:rsidR="007101FC">
        <w:rPr>
          <w:rFonts w:ascii="Times New Roman" w:hAnsi="Times New Roman" w:cs="Times New Roman"/>
          <w:sz w:val="20"/>
          <w:lang w:val="en-US"/>
        </w:rPr>
        <w:t>Agriculture</w:t>
      </w:r>
      <w:r>
        <w:rPr>
          <w:rFonts w:ascii="Times New Roman" w:hAnsi="Times New Roman" w:cs="Times New Roman"/>
          <w:sz w:val="20"/>
          <w:lang w:val="en-US"/>
        </w:rPr>
        <w:t xml:space="preserve">, </w:t>
      </w:r>
      <w:proofErr w:type="spellStart"/>
      <w:r w:rsidR="007101FC">
        <w:rPr>
          <w:rFonts w:ascii="Times New Roman" w:hAnsi="Times New Roman" w:cs="Times New Roman"/>
          <w:sz w:val="20"/>
          <w:lang w:val="en-US"/>
        </w:rPr>
        <w:t>IoT</w:t>
      </w:r>
      <w:proofErr w:type="spellEnd"/>
      <w:r>
        <w:rPr>
          <w:rFonts w:ascii="Times New Roman" w:hAnsi="Times New Roman" w:cs="Times New Roman"/>
          <w:sz w:val="20"/>
          <w:lang w:val="en-US"/>
        </w:rPr>
        <w:t>,</w:t>
      </w:r>
      <w:r w:rsidR="007101FC">
        <w:rPr>
          <w:rFonts w:ascii="Times New Roman" w:hAnsi="Times New Roman" w:cs="Times New Roman"/>
          <w:sz w:val="20"/>
          <w:lang w:val="en-US"/>
        </w:rPr>
        <w:t xml:space="preserve"> Cloud Computing</w:t>
      </w:r>
      <w:r>
        <w:rPr>
          <w:rFonts w:ascii="Times New Roman" w:hAnsi="Times New Roman" w:cs="Times New Roman"/>
          <w:sz w:val="20"/>
          <w:lang w:val="en-US"/>
        </w:rPr>
        <w:t>.</w:t>
      </w:r>
    </w:p>
    <w:p w14:paraId="26A4F62C" w14:textId="77777777" w:rsidR="00A82D69" w:rsidRDefault="00BE1B9D">
      <w:pPr>
        <w:pBdr>
          <w:bottom w:val="single" w:sz="4" w:space="1" w:color="00000A"/>
        </w:pBdr>
        <w:spacing w:before="100" w:after="100"/>
        <w:rPr>
          <w:rFonts w:ascii="Times New Roman" w:hAnsi="Times New Roman" w:cs="Times New Roman"/>
          <w:b/>
          <w:sz w:val="24"/>
          <w:lang w:val="es-MX"/>
        </w:rPr>
      </w:pPr>
      <w:r>
        <w:rPr>
          <w:rFonts w:ascii="Times New Roman" w:hAnsi="Times New Roman" w:cs="Times New Roman"/>
          <w:b/>
          <w:sz w:val="24"/>
          <w:lang w:val="es-MX"/>
        </w:rPr>
        <w:t>RESUMEN</w:t>
      </w:r>
    </w:p>
    <w:p w14:paraId="2184B0A8" w14:textId="77777777" w:rsidR="007101FC" w:rsidRPr="00E20198" w:rsidRDefault="007101FC" w:rsidP="007101FC">
      <w:pPr>
        <w:spacing w:before="100" w:after="100"/>
        <w:ind w:left="567" w:right="567"/>
        <w:jc w:val="both"/>
        <w:rPr>
          <w:rFonts w:ascii="Times New Roman" w:hAnsi="Times New Roman" w:cs="Times New Roman"/>
          <w:sz w:val="20"/>
          <w:szCs w:val="20"/>
          <w:lang w:val="es-MX"/>
        </w:rPr>
      </w:pPr>
      <w:r w:rsidRPr="00E20198">
        <w:rPr>
          <w:rFonts w:ascii="Times New Roman" w:hAnsi="Times New Roman" w:cs="Times New Roman"/>
          <w:sz w:val="20"/>
          <w:szCs w:val="20"/>
          <w:lang w:val="es-MX"/>
        </w:rPr>
        <w:t xml:space="preserve">La agricultura tradicional </w:t>
      </w:r>
      <w:r w:rsidR="005F51A6" w:rsidRPr="00E20198">
        <w:rPr>
          <w:rFonts w:ascii="Times New Roman" w:hAnsi="Times New Roman" w:cs="Times New Roman"/>
          <w:sz w:val="20"/>
          <w:szCs w:val="20"/>
          <w:lang w:val="es-MX"/>
        </w:rPr>
        <w:t>provoca pérdida en la fertilidad del suelo</w:t>
      </w:r>
      <w:r w:rsidRPr="00E20198">
        <w:rPr>
          <w:rFonts w:ascii="Times New Roman" w:hAnsi="Times New Roman" w:cs="Times New Roman"/>
          <w:sz w:val="20"/>
          <w:szCs w:val="20"/>
          <w:lang w:val="es-MX"/>
        </w:rPr>
        <w:t xml:space="preserve">, </w:t>
      </w:r>
      <w:r w:rsidR="005F51A6" w:rsidRPr="00E20198">
        <w:rPr>
          <w:rFonts w:ascii="Times New Roman" w:hAnsi="Times New Roman" w:cs="Times New Roman"/>
          <w:sz w:val="20"/>
          <w:szCs w:val="20"/>
          <w:lang w:val="es-MX"/>
        </w:rPr>
        <w:t>esto evita el crecimiento natural de las plantas y hace necesario el uso de fertilizantes naturales lo que genera contaminación del agua y del ambiente</w:t>
      </w:r>
      <w:r w:rsidRPr="00E20198">
        <w:rPr>
          <w:rFonts w:ascii="Times New Roman" w:hAnsi="Times New Roman" w:cs="Times New Roman"/>
          <w:sz w:val="20"/>
          <w:szCs w:val="20"/>
          <w:lang w:val="es-MX"/>
        </w:rPr>
        <w:t>.</w:t>
      </w:r>
      <w:r w:rsidR="005F51A6" w:rsidRPr="00E20198">
        <w:rPr>
          <w:rFonts w:ascii="Times New Roman" w:hAnsi="Times New Roman" w:cs="Times New Roman"/>
          <w:sz w:val="20"/>
          <w:szCs w:val="20"/>
          <w:lang w:val="es-MX"/>
        </w:rPr>
        <w:t xml:space="preserve"> El Razonamiento Basado en Casos</w:t>
      </w:r>
      <w:r w:rsidRPr="00E20198">
        <w:rPr>
          <w:rFonts w:ascii="Times New Roman" w:hAnsi="Times New Roman" w:cs="Times New Roman"/>
          <w:sz w:val="20"/>
          <w:szCs w:val="20"/>
          <w:lang w:val="es-MX"/>
        </w:rPr>
        <w:t xml:space="preserve"> (</w:t>
      </w:r>
      <w:ins w:id="2" w:author="Foro UniVO 2018" w:date="2018-05-10T10:57:00Z">
        <w:r w:rsidR="006C5410" w:rsidRPr="006C5410">
          <w:rPr>
            <w:rFonts w:ascii="Times New Roman" w:hAnsi="Times New Roman" w:cs="Times New Roman"/>
            <w:i/>
            <w:sz w:val="20"/>
            <w:szCs w:val="20"/>
            <w:lang w:val="es-MX"/>
            <w:rPrChange w:id="3" w:author="Foro UniVO 2018" w:date="2018-05-10T10:57:00Z">
              <w:rPr>
                <w:rFonts w:ascii="Times New Roman" w:hAnsi="Times New Roman" w:cs="Times New Roman"/>
                <w:sz w:val="20"/>
                <w:szCs w:val="20"/>
                <w:lang w:val="es-MX"/>
              </w:rPr>
            </w:rPrChange>
          </w:rPr>
          <w:t xml:space="preserve">Case Base </w:t>
        </w:r>
        <w:proofErr w:type="spellStart"/>
        <w:r w:rsidR="006C5410" w:rsidRPr="006C5410">
          <w:rPr>
            <w:rFonts w:ascii="Times New Roman" w:hAnsi="Times New Roman" w:cs="Times New Roman"/>
            <w:i/>
            <w:sz w:val="20"/>
            <w:szCs w:val="20"/>
            <w:lang w:val="es-MX"/>
            <w:rPrChange w:id="4" w:author="Foro UniVO 2018" w:date="2018-05-10T10:57:00Z">
              <w:rPr>
                <w:rFonts w:ascii="Times New Roman" w:hAnsi="Times New Roman" w:cs="Times New Roman"/>
                <w:sz w:val="20"/>
                <w:szCs w:val="20"/>
                <w:lang w:val="es-MX"/>
              </w:rPr>
            </w:rPrChange>
          </w:rPr>
          <w:t>Reasoning</w:t>
        </w:r>
        <w:proofErr w:type="spellEnd"/>
        <w:r w:rsidR="006C5410" w:rsidRPr="006C5410">
          <w:rPr>
            <w:rFonts w:ascii="Times New Roman" w:hAnsi="Times New Roman" w:cs="Times New Roman"/>
            <w:sz w:val="20"/>
            <w:szCs w:val="20"/>
            <w:lang w:val="es-MX"/>
          </w:rPr>
          <w:t xml:space="preserve"> </w:t>
        </w:r>
        <w:r w:rsidR="006C5410">
          <w:rPr>
            <w:rFonts w:ascii="Times New Roman" w:hAnsi="Times New Roman" w:cs="Times New Roman"/>
            <w:i/>
            <w:sz w:val="20"/>
            <w:szCs w:val="20"/>
            <w:lang w:val="es-MX"/>
          </w:rPr>
          <w:t xml:space="preserve">- </w:t>
        </w:r>
      </w:ins>
      <w:proofErr w:type="spellStart"/>
      <w:r w:rsidRPr="00E20198">
        <w:rPr>
          <w:rFonts w:ascii="Times New Roman" w:hAnsi="Times New Roman" w:cs="Times New Roman"/>
          <w:i/>
          <w:sz w:val="20"/>
          <w:szCs w:val="20"/>
          <w:lang w:val="es-MX"/>
        </w:rPr>
        <w:t>CBR</w:t>
      </w:r>
      <w:proofErr w:type="spellEnd"/>
      <w:r w:rsidRPr="00E20198">
        <w:rPr>
          <w:rFonts w:ascii="Times New Roman" w:hAnsi="Times New Roman" w:cs="Times New Roman"/>
          <w:sz w:val="20"/>
          <w:szCs w:val="20"/>
          <w:lang w:val="es-MX"/>
        </w:rPr>
        <w:t xml:space="preserve">) </w:t>
      </w:r>
      <w:r w:rsidR="005F51A6" w:rsidRPr="00E20198">
        <w:rPr>
          <w:rFonts w:ascii="Times New Roman" w:hAnsi="Times New Roman" w:cs="Times New Roman"/>
          <w:sz w:val="20"/>
          <w:szCs w:val="20"/>
          <w:lang w:val="es-MX"/>
        </w:rPr>
        <w:t>es una importante técnica en la Inteligencia Artificial</w:t>
      </w:r>
      <w:r w:rsidRPr="00E20198">
        <w:rPr>
          <w:rFonts w:ascii="Times New Roman" w:hAnsi="Times New Roman" w:cs="Times New Roman"/>
          <w:sz w:val="20"/>
          <w:szCs w:val="20"/>
          <w:lang w:val="es-MX"/>
        </w:rPr>
        <w:t>,</w:t>
      </w:r>
      <w:r w:rsidR="005F51A6" w:rsidRPr="00E20198">
        <w:rPr>
          <w:rFonts w:ascii="Times New Roman" w:hAnsi="Times New Roman" w:cs="Times New Roman"/>
          <w:sz w:val="20"/>
          <w:szCs w:val="20"/>
          <w:lang w:val="es-MX"/>
        </w:rPr>
        <w:t xml:space="preserve"> la cual ha sido aplicado en varios de tipos de problemas</w:t>
      </w:r>
      <w:r w:rsidR="00F636D1" w:rsidRPr="00E20198">
        <w:rPr>
          <w:rFonts w:ascii="Times New Roman" w:hAnsi="Times New Roman" w:cs="Times New Roman"/>
          <w:sz w:val="20"/>
          <w:szCs w:val="20"/>
          <w:lang w:val="es-MX"/>
        </w:rPr>
        <w:t xml:space="preserve"> y en un rango amplio de dominios incluyendo la agricultura</w:t>
      </w:r>
      <w:r w:rsidRPr="00E20198">
        <w:rPr>
          <w:rFonts w:ascii="Times New Roman" w:hAnsi="Times New Roman" w:cs="Times New Roman"/>
          <w:sz w:val="20"/>
          <w:szCs w:val="20"/>
          <w:lang w:val="es-MX"/>
        </w:rPr>
        <w:t xml:space="preserve">. </w:t>
      </w:r>
      <w:r w:rsidR="00F636D1" w:rsidRPr="00E20198">
        <w:rPr>
          <w:rFonts w:ascii="Times New Roman" w:hAnsi="Times New Roman" w:cs="Times New Roman"/>
          <w:sz w:val="20"/>
          <w:szCs w:val="20"/>
          <w:lang w:val="es-MX"/>
        </w:rPr>
        <w:t xml:space="preserve">La selección de una representación formal del Caso es una tarea crítica para la correcta operación de todo el sistema </w:t>
      </w:r>
      <w:r w:rsidR="00F636D1" w:rsidRPr="00E20198">
        <w:rPr>
          <w:rFonts w:ascii="Times New Roman" w:hAnsi="Times New Roman" w:cs="Times New Roman"/>
          <w:i/>
          <w:sz w:val="20"/>
          <w:szCs w:val="20"/>
          <w:lang w:val="es-MX"/>
        </w:rPr>
        <w:t>CBR</w:t>
      </w:r>
      <w:r w:rsidR="00E313E1" w:rsidRPr="00E20198">
        <w:rPr>
          <w:rFonts w:ascii="Times New Roman" w:hAnsi="Times New Roman" w:cs="Times New Roman"/>
          <w:sz w:val="20"/>
          <w:szCs w:val="20"/>
          <w:lang w:val="es-MX"/>
        </w:rPr>
        <w:t xml:space="preserve">. En </w:t>
      </w:r>
      <w:r w:rsidR="001D3FF6" w:rsidRPr="00E20198">
        <w:rPr>
          <w:rFonts w:ascii="Times New Roman" w:hAnsi="Times New Roman" w:cs="Times New Roman"/>
          <w:sz w:val="20"/>
          <w:szCs w:val="20"/>
          <w:lang w:val="es-MX"/>
        </w:rPr>
        <w:t>este artí</w:t>
      </w:r>
      <w:r w:rsidR="00E313E1" w:rsidRPr="00E20198">
        <w:rPr>
          <w:rFonts w:ascii="Times New Roman" w:hAnsi="Times New Roman" w:cs="Times New Roman"/>
          <w:sz w:val="20"/>
          <w:szCs w:val="20"/>
          <w:lang w:val="es-MX"/>
        </w:rPr>
        <w:t xml:space="preserve">culo, se reporta la implementación de un </w:t>
      </w:r>
      <w:r w:rsidR="00E313E1" w:rsidRPr="00E20198">
        <w:rPr>
          <w:rFonts w:ascii="Times New Roman" w:hAnsi="Times New Roman" w:cs="Times New Roman"/>
          <w:i/>
          <w:sz w:val="20"/>
          <w:szCs w:val="20"/>
          <w:lang w:val="es-MX"/>
        </w:rPr>
        <w:t>CBR</w:t>
      </w:r>
      <w:r w:rsidR="00E313E1" w:rsidRPr="00E20198">
        <w:rPr>
          <w:rFonts w:ascii="Times New Roman" w:hAnsi="Times New Roman" w:cs="Times New Roman"/>
          <w:sz w:val="20"/>
          <w:szCs w:val="20"/>
          <w:lang w:val="es-MX"/>
        </w:rPr>
        <w:t xml:space="preserve"> para la plataforma </w:t>
      </w:r>
      <w:r w:rsidR="00E313E1" w:rsidRPr="00E20198">
        <w:rPr>
          <w:rFonts w:ascii="Times New Roman" w:hAnsi="Times New Roman" w:cs="Times New Roman"/>
          <w:i/>
          <w:sz w:val="20"/>
          <w:szCs w:val="20"/>
          <w:lang w:val="es-MX"/>
        </w:rPr>
        <w:t>FitoSmart</w:t>
      </w:r>
      <w:r w:rsidRPr="00E20198">
        <w:rPr>
          <w:rFonts w:ascii="Times New Roman" w:hAnsi="Times New Roman" w:cs="Times New Roman"/>
          <w:sz w:val="20"/>
          <w:szCs w:val="20"/>
          <w:lang w:val="es-MX"/>
        </w:rPr>
        <w:t xml:space="preserve">, </w:t>
      </w:r>
      <w:r w:rsidR="001D3FF6" w:rsidRPr="00E20198">
        <w:rPr>
          <w:rFonts w:ascii="Times New Roman" w:hAnsi="Times New Roman" w:cs="Times New Roman"/>
          <w:sz w:val="20"/>
          <w:szCs w:val="20"/>
          <w:lang w:val="es-MX"/>
        </w:rPr>
        <w:t xml:space="preserve">los procesos del </w:t>
      </w:r>
      <w:r w:rsidR="001D3FF6" w:rsidRPr="00E20198">
        <w:rPr>
          <w:rFonts w:ascii="Times New Roman" w:hAnsi="Times New Roman" w:cs="Times New Roman"/>
          <w:i/>
          <w:sz w:val="20"/>
          <w:szCs w:val="20"/>
          <w:lang w:val="es-MX"/>
        </w:rPr>
        <w:t>CBR</w:t>
      </w:r>
      <w:r w:rsidR="001D3FF6" w:rsidRPr="00E20198">
        <w:rPr>
          <w:rFonts w:ascii="Times New Roman" w:hAnsi="Times New Roman" w:cs="Times New Roman"/>
          <w:sz w:val="20"/>
          <w:szCs w:val="20"/>
          <w:lang w:val="es-MX"/>
        </w:rPr>
        <w:t xml:space="preserve"> incluyen represe</w:t>
      </w:r>
      <w:r w:rsidR="00386683" w:rsidRPr="00E20198">
        <w:rPr>
          <w:rFonts w:ascii="Times New Roman" w:hAnsi="Times New Roman" w:cs="Times New Roman"/>
          <w:sz w:val="20"/>
          <w:szCs w:val="20"/>
          <w:lang w:val="es-MX"/>
        </w:rPr>
        <w:t>ntación de Casos, recuperación</w:t>
      </w:r>
      <w:r w:rsidRPr="00E20198">
        <w:rPr>
          <w:rFonts w:ascii="Times New Roman" w:hAnsi="Times New Roman" w:cs="Times New Roman"/>
          <w:sz w:val="20"/>
          <w:szCs w:val="20"/>
          <w:lang w:val="es-MX"/>
        </w:rPr>
        <w:t>,</w:t>
      </w:r>
      <w:r w:rsidR="00386683" w:rsidRPr="00E20198">
        <w:rPr>
          <w:rFonts w:ascii="Times New Roman" w:hAnsi="Times New Roman" w:cs="Times New Roman"/>
          <w:sz w:val="20"/>
          <w:szCs w:val="20"/>
          <w:lang w:val="es-MX"/>
        </w:rPr>
        <w:t xml:space="preserve"> almacenamiento y adaptación</w:t>
      </w:r>
      <w:r w:rsidRPr="00E20198">
        <w:rPr>
          <w:rFonts w:ascii="Times New Roman" w:hAnsi="Times New Roman" w:cs="Times New Roman"/>
          <w:sz w:val="20"/>
          <w:szCs w:val="20"/>
          <w:lang w:val="es-MX"/>
        </w:rPr>
        <w:t xml:space="preserve">. </w:t>
      </w:r>
      <w:r w:rsidR="00E313E1" w:rsidRPr="00E20198">
        <w:rPr>
          <w:rFonts w:ascii="Times New Roman" w:hAnsi="Times New Roman" w:cs="Times New Roman"/>
          <w:sz w:val="20"/>
          <w:szCs w:val="20"/>
          <w:lang w:val="es-MX"/>
        </w:rPr>
        <w:t>Este proyecto utilizo un enfoque de representación de Casos tradicional</w:t>
      </w:r>
      <w:r w:rsidRPr="00E20198">
        <w:rPr>
          <w:rFonts w:ascii="Times New Roman" w:hAnsi="Times New Roman" w:cs="Times New Roman"/>
          <w:sz w:val="20"/>
          <w:szCs w:val="20"/>
          <w:lang w:val="es-MX"/>
        </w:rPr>
        <w:t xml:space="preserve">. </w:t>
      </w:r>
      <w:r w:rsidR="00386683" w:rsidRPr="00E20198">
        <w:rPr>
          <w:rFonts w:ascii="Times New Roman" w:hAnsi="Times New Roman" w:cs="Times New Roman"/>
          <w:sz w:val="20"/>
          <w:szCs w:val="20"/>
          <w:lang w:val="es-MX"/>
        </w:rPr>
        <w:t>Los resultados del experim</w:t>
      </w:r>
      <w:r w:rsidR="001D3FF6" w:rsidRPr="00E20198">
        <w:rPr>
          <w:rFonts w:ascii="Times New Roman" w:hAnsi="Times New Roman" w:cs="Times New Roman"/>
          <w:sz w:val="20"/>
          <w:szCs w:val="20"/>
          <w:lang w:val="es-MX"/>
        </w:rPr>
        <w:t xml:space="preserve">ento explican el estado actual de los sistemas </w:t>
      </w:r>
      <w:r w:rsidR="001D3FF6" w:rsidRPr="00E20198">
        <w:rPr>
          <w:rFonts w:ascii="Times New Roman" w:hAnsi="Times New Roman" w:cs="Times New Roman"/>
          <w:i/>
          <w:sz w:val="20"/>
          <w:szCs w:val="20"/>
          <w:lang w:val="es-MX"/>
        </w:rPr>
        <w:t>CBR</w:t>
      </w:r>
      <w:r w:rsidR="001D3FF6" w:rsidRPr="00E20198">
        <w:rPr>
          <w:rFonts w:ascii="Times New Roman" w:hAnsi="Times New Roman" w:cs="Times New Roman"/>
          <w:sz w:val="20"/>
          <w:szCs w:val="20"/>
          <w:lang w:val="es-MX"/>
        </w:rPr>
        <w:t xml:space="preserve"> en la agricultura de precisión y trabajos relacionados y futuros</w:t>
      </w:r>
      <w:r w:rsidRPr="00E20198">
        <w:rPr>
          <w:rFonts w:ascii="Times New Roman" w:hAnsi="Times New Roman" w:cs="Times New Roman"/>
          <w:sz w:val="20"/>
          <w:szCs w:val="20"/>
          <w:lang w:val="es-MX"/>
        </w:rPr>
        <w:t>.</w:t>
      </w:r>
    </w:p>
    <w:p w14:paraId="7A79D91F" w14:textId="77777777" w:rsidR="00A82D69" w:rsidRDefault="00BE1B9D">
      <w:pPr>
        <w:spacing w:before="100" w:after="100"/>
        <w:rPr>
          <w:rFonts w:ascii="Times New Roman" w:hAnsi="Times New Roman" w:cs="Times New Roman"/>
          <w:sz w:val="20"/>
        </w:rPr>
      </w:pPr>
      <w:r>
        <w:rPr>
          <w:rFonts w:ascii="Times New Roman" w:hAnsi="Times New Roman" w:cs="Times New Roman"/>
          <w:b/>
          <w:i/>
          <w:sz w:val="20"/>
        </w:rPr>
        <w:t>Palabras clave:</w:t>
      </w:r>
      <w:r>
        <w:rPr>
          <w:rFonts w:ascii="Times New Roman" w:hAnsi="Times New Roman" w:cs="Times New Roman"/>
        </w:rPr>
        <w:t xml:space="preserve"> </w:t>
      </w:r>
      <w:r w:rsidR="00386683">
        <w:rPr>
          <w:rFonts w:ascii="Times New Roman" w:hAnsi="Times New Roman" w:cs="Times New Roman"/>
          <w:sz w:val="20"/>
        </w:rPr>
        <w:t>CBR, Inteligencia Artificial, Agricultura, Internet de las cosas, Computo en la nube</w:t>
      </w:r>
      <w:r>
        <w:rPr>
          <w:rFonts w:ascii="Times New Roman" w:hAnsi="Times New Roman" w:cs="Times New Roman"/>
          <w:sz w:val="20"/>
        </w:rPr>
        <w:t>.</w:t>
      </w:r>
    </w:p>
    <w:p w14:paraId="2F8B6E07" w14:textId="77777777" w:rsidR="00A82D69" w:rsidRDefault="00BE1B9D">
      <w:pPr>
        <w:pBdr>
          <w:bottom w:val="single" w:sz="4" w:space="1" w:color="00000A"/>
        </w:pBdr>
        <w:spacing w:before="100" w:after="100"/>
        <w:rPr>
          <w:rFonts w:ascii="Times New Roman" w:hAnsi="Times New Roman" w:cs="Times New Roman"/>
          <w:b/>
          <w:sz w:val="24"/>
        </w:rPr>
      </w:pPr>
      <w:r>
        <w:rPr>
          <w:rFonts w:ascii="Times New Roman" w:hAnsi="Times New Roman" w:cs="Times New Roman"/>
          <w:b/>
          <w:sz w:val="24"/>
        </w:rPr>
        <w:t>INTRODUCCIÓN</w:t>
      </w:r>
    </w:p>
    <w:p w14:paraId="1308CE73" w14:textId="77777777" w:rsidR="00A82D69" w:rsidRDefault="00A82D69">
      <w:pPr>
        <w:spacing w:before="100" w:after="100"/>
        <w:jc w:val="both"/>
        <w:rPr>
          <w:rFonts w:ascii="Times New Roman" w:hAnsi="Times New Roman" w:cs="Times New Roman"/>
        </w:rPr>
      </w:pPr>
    </w:p>
    <w:p w14:paraId="53E4C554" w14:textId="77777777" w:rsidR="00E16E8B" w:rsidRDefault="00BE1B9D">
      <w:pPr>
        <w:spacing w:before="100" w:after="100"/>
        <w:jc w:val="both"/>
        <w:rPr>
          <w:rFonts w:ascii="Times New Roman" w:hAnsi="Times New Roman" w:cs="Times New Roman"/>
        </w:rPr>
      </w:pPr>
      <w:r>
        <w:rPr>
          <w:rFonts w:ascii="Times New Roman" w:hAnsi="Times New Roman" w:cs="Times New Roman"/>
        </w:rPr>
        <w:t xml:space="preserve">La plataforma </w:t>
      </w:r>
      <w:r w:rsidRPr="00E20198">
        <w:rPr>
          <w:rFonts w:ascii="Times New Roman" w:hAnsi="Times New Roman" w:cs="Times New Roman"/>
          <w:i/>
        </w:rPr>
        <w:t>FitoSmart</w:t>
      </w:r>
      <w:r>
        <w:rPr>
          <w:rFonts w:ascii="Times New Roman" w:hAnsi="Times New Roman" w:cs="Times New Roman"/>
        </w:rPr>
        <w:t xml:space="preserve"> aborda el problema de agilizar los procesos de cultivo agrícola (riego, fertilización, iluminación) sin depender de la fertilidad del suelo y clima, mediante la combinación de un sistema de cultivo hidropónico (cultivo en solución acuosa)</w:t>
      </w:r>
      <w:r w:rsidR="00E16E8B">
        <w:rPr>
          <w:rFonts w:ascii="Times New Roman" w:hAnsi="Times New Roman" w:cs="Times New Roman"/>
        </w:rPr>
        <w:t xml:space="preserve"> y el manejo de un invernadero </w:t>
      </w:r>
      <w:r>
        <w:rPr>
          <w:rFonts w:ascii="Times New Roman" w:hAnsi="Times New Roman" w:cs="Times New Roman"/>
        </w:rPr>
        <w:t xml:space="preserve">automatizado a través de monitorización de variables del ambiente (temperatura, humedad, flujo </w:t>
      </w:r>
      <w:r>
        <w:rPr>
          <w:rFonts w:ascii="Times New Roman" w:hAnsi="Times New Roman" w:cs="Times New Roman"/>
        </w:rPr>
        <w:lastRenderedPageBreak/>
        <w:t>luminoso y concentración de</w:t>
      </w:r>
      <w:del w:id="5" w:author="Foro UniVO 2018" w:date="2018-05-10T10:59:00Z">
        <w:r w:rsidDel="006C5410">
          <w:rPr>
            <w:rFonts w:ascii="Times New Roman" w:hAnsi="Times New Roman" w:cs="Times New Roman"/>
          </w:rPr>
          <w:delText xml:space="preserve"> CO2</w:delText>
        </w:r>
      </w:del>
      <w:ins w:id="6" w:author="Foro UniVO 2018" w:date="2018-05-10T10:59:00Z">
        <w:r w:rsidR="006C5410" w:rsidRPr="006C5410">
          <w:t xml:space="preserve"> </w:t>
        </w:r>
        <w:r w:rsidR="006C5410" w:rsidRPr="006C5410">
          <w:rPr>
            <w:rFonts w:ascii="Times New Roman" w:hAnsi="Times New Roman" w:cs="Times New Roman"/>
          </w:rPr>
          <w:t xml:space="preserve">Dióxido de Carbono </w:t>
        </w:r>
      </w:ins>
      <w:ins w:id="7" w:author="Foro UniVO 2018" w:date="2018-05-10T11:00:00Z">
        <w:r w:rsidR="006C5410">
          <w:rPr>
            <w:rFonts w:ascii="Times New Roman" w:hAnsi="Times New Roman" w:cs="Times New Roman"/>
          </w:rPr>
          <w:t>(</w:t>
        </w:r>
      </w:ins>
      <w:ins w:id="8" w:author="Foro UniVO 2018" w:date="2018-05-10T10:59:00Z">
        <w:r w:rsidR="006C5410">
          <w:rPr>
            <w:rFonts w:ascii="Times New Roman" w:hAnsi="Times New Roman" w:cs="Times New Roman"/>
          </w:rPr>
          <w:t>CO</w:t>
        </w:r>
        <w:r w:rsidR="006C5410" w:rsidRPr="006C5410">
          <w:rPr>
            <w:rFonts w:ascii="Times New Roman" w:hAnsi="Times New Roman" w:cs="Times New Roman"/>
            <w:vertAlign w:val="subscript"/>
            <w:rPrChange w:id="9" w:author="Foro UniVO 2018" w:date="2018-05-10T10:59:00Z">
              <w:rPr>
                <w:rFonts w:ascii="Times New Roman" w:hAnsi="Times New Roman" w:cs="Times New Roman"/>
              </w:rPr>
            </w:rPrChange>
          </w:rPr>
          <w:t>2</w:t>
        </w:r>
      </w:ins>
      <w:ins w:id="10" w:author="Foro UniVO 2018" w:date="2018-05-10T11:00:00Z">
        <w:r w:rsidR="006C5410">
          <w:rPr>
            <w:rFonts w:ascii="Times New Roman" w:hAnsi="Times New Roman" w:cs="Times New Roman"/>
          </w:rPr>
          <w:t>)</w:t>
        </w:r>
      </w:ins>
      <w:r>
        <w:rPr>
          <w:rFonts w:ascii="Times New Roman" w:hAnsi="Times New Roman" w:cs="Times New Roman"/>
        </w:rPr>
        <w:t xml:space="preserve">) y de la solución del cultivo(oxígeno, </w:t>
      </w:r>
      <w:ins w:id="11" w:author="Foro UniVO 2018" w:date="2018-05-10T11:01:00Z">
        <w:r w:rsidR="006C5410" w:rsidRPr="006C5410">
          <w:rPr>
            <w:rFonts w:ascii="Times New Roman" w:hAnsi="Times New Roman" w:cs="Times New Roman"/>
          </w:rPr>
          <w:t xml:space="preserve">potencial de Hidrógeno </w:t>
        </w:r>
        <w:r w:rsidR="006C5410">
          <w:rPr>
            <w:rFonts w:ascii="Times New Roman" w:hAnsi="Times New Roman" w:cs="Times New Roman"/>
          </w:rPr>
          <w:t>(</w:t>
        </w:r>
      </w:ins>
      <w:r>
        <w:rPr>
          <w:rFonts w:ascii="Times New Roman" w:hAnsi="Times New Roman" w:cs="Times New Roman"/>
        </w:rPr>
        <w:t>pH</w:t>
      </w:r>
      <w:ins w:id="12" w:author="Foro UniVO 2018" w:date="2018-05-10T11:01:00Z">
        <w:r w:rsidR="006C5410">
          <w:rPr>
            <w:rFonts w:ascii="Times New Roman" w:hAnsi="Times New Roman" w:cs="Times New Roman"/>
          </w:rPr>
          <w:t>)</w:t>
        </w:r>
      </w:ins>
      <w:r>
        <w:rPr>
          <w:rFonts w:ascii="Times New Roman" w:hAnsi="Times New Roman" w:cs="Times New Roman"/>
        </w:rPr>
        <w:t>, concentración iónica), regulación del ambiente y Fitomonitorización (monitorización de la planta: tamaño y color del fruto), mediante el análisis de imágenes de</w:t>
      </w:r>
      <w:r w:rsidR="00C87927">
        <w:rPr>
          <w:rFonts w:ascii="Times New Roman" w:hAnsi="Times New Roman" w:cs="Times New Roman"/>
        </w:rPr>
        <w:t xml:space="preserve"> esta. </w:t>
      </w:r>
      <w:commentRangeStart w:id="13"/>
      <w:r w:rsidR="00C87927">
        <w:rPr>
          <w:rFonts w:ascii="Times New Roman" w:hAnsi="Times New Roman" w:cs="Times New Roman"/>
        </w:rPr>
        <w:t>(</w:t>
      </w:r>
      <w:r w:rsidR="00C87927">
        <w:rPr>
          <w:noProof/>
          <w:lang w:val="es-ES_tradnl"/>
        </w:rPr>
        <w:t xml:space="preserve">Al-Aubidy, K., Ali, M., Derbas, A., </w:t>
      </w:r>
      <w:del w:id="14" w:author="Foro UniVO 2018" w:date="2018-05-10T11:01:00Z">
        <w:r w:rsidR="00C87927" w:rsidDel="006C5410">
          <w:rPr>
            <w:noProof/>
            <w:lang w:val="es-ES_tradnl"/>
          </w:rPr>
          <w:delText xml:space="preserve">&amp; </w:delText>
        </w:r>
      </w:del>
      <w:ins w:id="15" w:author="Foro UniVO 2018" w:date="2018-05-10T11:01:00Z">
        <w:r w:rsidR="006C5410">
          <w:rPr>
            <w:noProof/>
            <w:lang w:val="es-ES_tradnl"/>
          </w:rPr>
          <w:t xml:space="preserve">y </w:t>
        </w:r>
      </w:ins>
      <w:r w:rsidR="00C87927">
        <w:rPr>
          <w:noProof/>
          <w:lang w:val="es-ES_tradnl"/>
        </w:rPr>
        <w:t>Al-Mutairi, A. , 2014)</w:t>
      </w:r>
      <w:commentRangeEnd w:id="13"/>
      <w:r w:rsidR="006C5410">
        <w:rPr>
          <w:rStyle w:val="Refdecomentario"/>
        </w:rPr>
        <w:commentReference w:id="13"/>
      </w:r>
    </w:p>
    <w:p w14:paraId="0A730029" w14:textId="77777777" w:rsidR="00A82D69" w:rsidRDefault="00BE1B9D">
      <w:pPr>
        <w:spacing w:before="100" w:after="100"/>
        <w:jc w:val="both"/>
      </w:pPr>
      <w:r>
        <w:rPr>
          <w:rFonts w:ascii="Times New Roman" w:hAnsi="Times New Roman" w:cs="Times New Roman"/>
        </w:rPr>
        <w:t xml:space="preserve">En esta etapa se reporta el módulo de Aprendizaje del </w:t>
      </w:r>
      <w:r w:rsidRPr="00E20198">
        <w:rPr>
          <w:rFonts w:ascii="Times New Roman" w:hAnsi="Times New Roman" w:cs="Times New Roman"/>
          <w:i/>
        </w:rPr>
        <w:t>CBR</w:t>
      </w:r>
      <w:r>
        <w:rPr>
          <w:rFonts w:ascii="Times New Roman" w:hAnsi="Times New Roman" w:cs="Times New Roman"/>
        </w:rPr>
        <w:t xml:space="preserve"> en sus fases de revisar y retener. Revisar: evalúa la solución, mediante la </w:t>
      </w:r>
      <w:r w:rsidR="00E16E8B">
        <w:rPr>
          <w:rFonts w:ascii="Times New Roman" w:hAnsi="Times New Roman" w:cs="Times New Roman"/>
        </w:rPr>
        <w:t>ejecución de pruebas en el F</w:t>
      </w:r>
      <w:r>
        <w:rPr>
          <w:rFonts w:ascii="Times New Roman" w:hAnsi="Times New Roman" w:cs="Times New Roman"/>
        </w:rPr>
        <w:t>itotrón, con el propósito de determinar si la solución emitida es exitosa, entonces es factible utilizar las solucio</w:t>
      </w:r>
      <w:r w:rsidR="00E16E8B">
        <w:rPr>
          <w:rFonts w:ascii="Times New Roman" w:hAnsi="Times New Roman" w:cs="Times New Roman"/>
        </w:rPr>
        <w:t>nes exitosas ya probadas en el F</w:t>
      </w:r>
      <w:r>
        <w:rPr>
          <w:rFonts w:ascii="Times New Roman" w:hAnsi="Times New Roman" w:cs="Times New Roman"/>
        </w:rPr>
        <w:t>itotrón y retener (caso y la solución probada). Esto permitirá, evaluar satisfactoriamente cada una de las variables utilizadas e</w:t>
      </w:r>
      <w:r w:rsidR="00E16E8B">
        <w:rPr>
          <w:rFonts w:ascii="Times New Roman" w:hAnsi="Times New Roman" w:cs="Times New Roman"/>
        </w:rPr>
        <w:t xml:space="preserve">n las pruebas realizadas en el </w:t>
      </w:r>
      <w:r w:rsidR="00E16E8B" w:rsidRPr="00E20198">
        <w:rPr>
          <w:rFonts w:ascii="Times New Roman" w:hAnsi="Times New Roman" w:cs="Times New Roman"/>
          <w:i/>
        </w:rPr>
        <w:t>F</w:t>
      </w:r>
      <w:r w:rsidRPr="00E20198">
        <w:rPr>
          <w:rFonts w:ascii="Times New Roman" w:hAnsi="Times New Roman" w:cs="Times New Roman"/>
          <w:i/>
        </w:rPr>
        <w:t>itotrón</w:t>
      </w:r>
      <w:r>
        <w:rPr>
          <w:rFonts w:ascii="Times New Roman" w:hAnsi="Times New Roman" w:cs="Times New Roman"/>
        </w:rPr>
        <w:t xml:space="preserve">, y obtener parámetros exitosos para cultivar distintos tipos de plantas,  la información del </w:t>
      </w:r>
      <w:r w:rsidRPr="00E20198">
        <w:rPr>
          <w:rFonts w:ascii="Times New Roman" w:hAnsi="Times New Roman" w:cs="Times New Roman"/>
          <w:i/>
        </w:rPr>
        <w:t>CBR</w:t>
      </w:r>
      <w:r>
        <w:rPr>
          <w:rFonts w:ascii="Times New Roman" w:hAnsi="Times New Roman" w:cs="Times New Roman"/>
        </w:rPr>
        <w:t xml:space="preserve"> servirá para el Módulo de Sistema de Plan de Cultivo, con el propósito de recomendar los parámetros adecuados para un tipo de cultivo en particular.</w:t>
      </w:r>
    </w:p>
    <w:p w14:paraId="78D9D3CC" w14:textId="77777777" w:rsidR="00A82D69" w:rsidRDefault="00A82D69">
      <w:pPr>
        <w:spacing w:before="100" w:after="100"/>
        <w:jc w:val="both"/>
        <w:rPr>
          <w:rFonts w:ascii="Times New Roman" w:hAnsi="Times New Roman" w:cs="Times New Roman"/>
        </w:rPr>
      </w:pPr>
    </w:p>
    <w:p w14:paraId="579F2E12" w14:textId="77777777" w:rsidR="00A82D69" w:rsidRDefault="00BE1B9D">
      <w:pPr>
        <w:pBdr>
          <w:bottom w:val="single" w:sz="4" w:space="1" w:color="00000A"/>
        </w:pBdr>
        <w:spacing w:before="100" w:after="100"/>
        <w:rPr>
          <w:rFonts w:ascii="Times New Roman" w:hAnsi="Times New Roman" w:cs="Times New Roman"/>
          <w:b/>
          <w:sz w:val="24"/>
        </w:rPr>
      </w:pPr>
      <w:r>
        <w:rPr>
          <w:rFonts w:ascii="Times New Roman" w:hAnsi="Times New Roman" w:cs="Times New Roman"/>
          <w:b/>
          <w:sz w:val="24"/>
        </w:rPr>
        <w:t>METODOLOGÍA</w:t>
      </w:r>
    </w:p>
    <w:p w14:paraId="10B75736" w14:textId="77777777" w:rsidR="00A82D69" w:rsidRDefault="00BE1B9D">
      <w:pPr>
        <w:spacing w:before="240" w:after="240"/>
        <w:jc w:val="both"/>
        <w:rPr>
          <w:b/>
          <w:bCs/>
        </w:rPr>
      </w:pPr>
      <w:r>
        <w:rPr>
          <w:rFonts w:ascii="Times New Roman" w:hAnsi="Times New Roman" w:cs="Times New Roman"/>
          <w:b/>
          <w:bCs/>
        </w:rPr>
        <w:t>Hipótesis</w:t>
      </w:r>
    </w:p>
    <w:p w14:paraId="649970F5" w14:textId="77777777" w:rsidR="00A82D69" w:rsidRDefault="00BE1B9D">
      <w:pPr>
        <w:spacing w:before="240" w:after="240"/>
        <w:jc w:val="both"/>
      </w:pPr>
      <w:r>
        <w:rPr>
          <w:rFonts w:ascii="Times New Roman" w:hAnsi="Times New Roman" w:cs="Times New Roman"/>
        </w:rPr>
        <w:t xml:space="preserve">Un </w:t>
      </w:r>
      <w:r w:rsidRPr="00E20198">
        <w:rPr>
          <w:rFonts w:ascii="Times New Roman" w:hAnsi="Times New Roman" w:cs="Times New Roman"/>
          <w:i/>
        </w:rPr>
        <w:t>Fitotrón</w:t>
      </w:r>
      <w:r>
        <w:rPr>
          <w:rFonts w:ascii="Times New Roman" w:hAnsi="Times New Roman" w:cs="Times New Roman"/>
        </w:rPr>
        <w:t xml:space="preserve"> es una cámara o conjunto de cámaras en las que se pueden cultivar plantas en condiciones rigurosas y estrictamente controladas. La tercera etapa del proyecto </w:t>
      </w:r>
      <w:r w:rsidRPr="00E20198">
        <w:rPr>
          <w:rFonts w:ascii="Times New Roman" w:hAnsi="Times New Roman" w:cs="Times New Roman"/>
          <w:i/>
        </w:rPr>
        <w:t>FitoSmart</w:t>
      </w:r>
      <w:r>
        <w:rPr>
          <w:rFonts w:ascii="Times New Roman" w:hAnsi="Times New Roman" w:cs="Times New Roman"/>
        </w:rPr>
        <w:t xml:space="preserve"> plantea la siguiente hipótesis: “Es posible construir un Sistema de Razonamiento basado en casos que ayude al </w:t>
      </w:r>
      <w:r w:rsidRPr="00E20198">
        <w:rPr>
          <w:rFonts w:ascii="Times New Roman" w:hAnsi="Times New Roman" w:cs="Times New Roman"/>
          <w:i/>
        </w:rPr>
        <w:t>Fitotrón</w:t>
      </w:r>
      <w:r>
        <w:rPr>
          <w:rFonts w:ascii="Times New Roman" w:hAnsi="Times New Roman" w:cs="Times New Roman"/>
        </w:rPr>
        <w:t xml:space="preserve"> a  regular las condiciones ambientales de un cultivo hidropónico”.</w:t>
      </w:r>
    </w:p>
    <w:p w14:paraId="6D8F45A3" w14:textId="77777777" w:rsidR="00A82D69" w:rsidRDefault="00BE1B9D">
      <w:pPr>
        <w:spacing w:before="240" w:after="240"/>
        <w:jc w:val="both"/>
      </w:pPr>
      <w:r>
        <w:rPr>
          <w:rFonts w:ascii="Times New Roman" w:hAnsi="Times New Roman" w:cs="Times New Roman"/>
          <w:b/>
          <w:bCs/>
        </w:rPr>
        <w:t>Diseño utilizado en el estudio</w:t>
      </w:r>
    </w:p>
    <w:p w14:paraId="2C6F67DE" w14:textId="77777777" w:rsidR="00A82D69" w:rsidRDefault="00BE1B9D">
      <w:pPr>
        <w:spacing w:before="240" w:after="240"/>
        <w:jc w:val="both"/>
      </w:pPr>
      <w:r>
        <w:rPr>
          <w:rFonts w:ascii="Times New Roman" w:hAnsi="Times New Roman" w:cs="Times New Roman"/>
        </w:rPr>
        <w:t>Los sistemas amplios y compl</w:t>
      </w:r>
      <w:r w:rsidR="00F32EDE">
        <w:rPr>
          <w:rFonts w:ascii="Times New Roman" w:hAnsi="Times New Roman" w:cs="Times New Roman"/>
        </w:rPr>
        <w:t>ejos en dominios de medicina, física, agronomí</w:t>
      </w:r>
      <w:r>
        <w:rPr>
          <w:rFonts w:ascii="Times New Roman" w:hAnsi="Times New Roman" w:cs="Times New Roman"/>
        </w:rPr>
        <w:t>a entre otros,  el conocimiento no puede ser repre</w:t>
      </w:r>
      <w:r w:rsidR="00E20198">
        <w:rPr>
          <w:rFonts w:ascii="Times New Roman" w:hAnsi="Times New Roman" w:cs="Times New Roman"/>
        </w:rPr>
        <w:t>sentado por reglas (ejemplo:</w:t>
      </w:r>
      <w:r>
        <w:rPr>
          <w:rFonts w:ascii="Times New Roman" w:hAnsi="Times New Roman" w:cs="Times New Roman"/>
        </w:rPr>
        <w:t xml:space="preserve"> </w:t>
      </w:r>
      <w:r w:rsidRPr="00E20198">
        <w:rPr>
          <w:rFonts w:ascii="Times New Roman" w:hAnsi="Times New Roman" w:cs="Times New Roman"/>
          <w:i/>
        </w:rPr>
        <w:t>IF-THEN</w:t>
      </w:r>
      <w:r>
        <w:rPr>
          <w:rFonts w:ascii="Times New Roman" w:hAnsi="Times New Roman" w:cs="Times New Roman"/>
        </w:rPr>
        <w:t>),  estos sistemas basados en reglas puras encuentran diversos problemas ya qu</w:t>
      </w:r>
      <w:r w:rsidR="00F32EDE">
        <w:rPr>
          <w:rFonts w:ascii="Times New Roman" w:hAnsi="Times New Roman" w:cs="Times New Roman"/>
        </w:rPr>
        <w:t>e el conocimiento  evoluciona rá</w:t>
      </w:r>
      <w:r>
        <w:rPr>
          <w:rFonts w:ascii="Times New Roman" w:hAnsi="Times New Roman" w:cs="Times New Roman"/>
        </w:rPr>
        <w:t>pid</w:t>
      </w:r>
      <w:r w:rsidR="00F32EDE">
        <w:rPr>
          <w:rFonts w:ascii="Times New Roman" w:hAnsi="Times New Roman" w:cs="Times New Roman"/>
        </w:rPr>
        <w:t>amente y la actualizació</w:t>
      </w:r>
      <w:r>
        <w:rPr>
          <w:rFonts w:ascii="Times New Roman" w:hAnsi="Times New Roman" w:cs="Times New Roman"/>
        </w:rPr>
        <w:t xml:space="preserve">n de las reglas es </w:t>
      </w:r>
      <w:r w:rsidR="00F32EDE">
        <w:rPr>
          <w:rFonts w:ascii="Times New Roman" w:hAnsi="Times New Roman" w:cs="Times New Roman"/>
        </w:rPr>
        <w:t>sumamente costoso, lento y puede</w:t>
      </w:r>
      <w:r>
        <w:rPr>
          <w:rFonts w:ascii="Times New Roman" w:hAnsi="Times New Roman" w:cs="Times New Roman"/>
        </w:rPr>
        <w:t xml:space="preserve"> causar inconsistencias. El cuello de botella de la adquisición de conocim</w:t>
      </w:r>
      <w:r w:rsidR="00F32EDE">
        <w:rPr>
          <w:rFonts w:ascii="Times New Roman" w:hAnsi="Times New Roman" w:cs="Times New Roman"/>
        </w:rPr>
        <w:t>iento es uno de los problemas más crí</w:t>
      </w:r>
      <w:r>
        <w:rPr>
          <w:rFonts w:ascii="Times New Roman" w:hAnsi="Times New Roman" w:cs="Times New Roman"/>
        </w:rPr>
        <w:t>ticos en cual</w:t>
      </w:r>
      <w:r w:rsidR="00F32EDE">
        <w:rPr>
          <w:rFonts w:ascii="Times New Roman" w:hAnsi="Times New Roman" w:cs="Times New Roman"/>
        </w:rPr>
        <w:t>quier sistema basado en conocim</w:t>
      </w:r>
      <w:r>
        <w:rPr>
          <w:rFonts w:ascii="Times New Roman" w:hAnsi="Times New Roman" w:cs="Times New Roman"/>
        </w:rPr>
        <w:t>i</w:t>
      </w:r>
      <w:r w:rsidR="00F32EDE">
        <w:rPr>
          <w:rFonts w:ascii="Times New Roman" w:hAnsi="Times New Roman" w:cs="Times New Roman"/>
        </w:rPr>
        <w:t>ento y representa u</w:t>
      </w:r>
      <w:r>
        <w:rPr>
          <w:rFonts w:ascii="Times New Roman" w:hAnsi="Times New Roman" w:cs="Times New Roman"/>
        </w:rPr>
        <w:t>n alto</w:t>
      </w:r>
      <w:r w:rsidR="00A525AC">
        <w:rPr>
          <w:rFonts w:ascii="Times New Roman" w:hAnsi="Times New Roman" w:cs="Times New Roman"/>
        </w:rPr>
        <w:t xml:space="preserve"> riesgo de volver frá</w:t>
      </w:r>
      <w:r>
        <w:rPr>
          <w:rFonts w:ascii="Times New Roman" w:hAnsi="Times New Roman" w:cs="Times New Roman"/>
        </w:rPr>
        <w:t>giles y poco confiables a los sistemas basado</w:t>
      </w:r>
      <w:r w:rsidR="00A525AC">
        <w:rPr>
          <w:rFonts w:ascii="Times New Roman" w:hAnsi="Times New Roman" w:cs="Times New Roman"/>
        </w:rPr>
        <w:t>s</w:t>
      </w:r>
      <w:r>
        <w:rPr>
          <w:rFonts w:ascii="Times New Roman" w:hAnsi="Times New Roman" w:cs="Times New Roman"/>
        </w:rPr>
        <w:t xml:space="preserve"> en reglas, un</w:t>
      </w:r>
      <w:r w:rsidR="00A525AC">
        <w:rPr>
          <w:rFonts w:ascii="Times New Roman" w:hAnsi="Times New Roman" w:cs="Times New Roman"/>
        </w:rPr>
        <w:t>a</w:t>
      </w:r>
      <w:r>
        <w:rPr>
          <w:rFonts w:ascii="Times New Roman" w:hAnsi="Times New Roman" w:cs="Times New Roman"/>
        </w:rPr>
        <w:t xml:space="preserve"> falla en un</w:t>
      </w:r>
      <w:r w:rsidR="00A525AC">
        <w:rPr>
          <w:rFonts w:ascii="Times New Roman" w:hAnsi="Times New Roman" w:cs="Times New Roman"/>
        </w:rPr>
        <w:t>a</w:t>
      </w:r>
      <w:r>
        <w:rPr>
          <w:rFonts w:ascii="Times New Roman" w:hAnsi="Times New Roman" w:cs="Times New Roman"/>
        </w:rPr>
        <w:t xml:space="preserve"> regla puede afectar el desempeño global del sistema.</w:t>
      </w:r>
      <w:r w:rsidR="00FF06CE">
        <w:t xml:space="preserve"> </w:t>
      </w:r>
      <w:r w:rsidRPr="00E20198">
        <w:rPr>
          <w:rFonts w:ascii="Times New Roman" w:hAnsi="Times New Roman" w:cs="Times New Roman"/>
          <w:i/>
        </w:rPr>
        <w:t>Cas</w:t>
      </w:r>
      <w:r w:rsidR="009B3D9E" w:rsidRPr="00E20198">
        <w:rPr>
          <w:rFonts w:ascii="Times New Roman" w:hAnsi="Times New Roman" w:cs="Times New Roman"/>
          <w:i/>
        </w:rPr>
        <w:t>e-</w:t>
      </w:r>
      <w:proofErr w:type="spellStart"/>
      <w:r w:rsidR="009B3D9E" w:rsidRPr="00E20198">
        <w:rPr>
          <w:rFonts w:ascii="Times New Roman" w:hAnsi="Times New Roman" w:cs="Times New Roman"/>
          <w:i/>
        </w:rPr>
        <w:t>Based</w:t>
      </w:r>
      <w:proofErr w:type="spellEnd"/>
      <w:r w:rsidR="009B3D9E" w:rsidRPr="00E20198">
        <w:rPr>
          <w:rFonts w:ascii="Times New Roman" w:hAnsi="Times New Roman" w:cs="Times New Roman"/>
          <w:i/>
        </w:rPr>
        <w:t xml:space="preserve"> </w:t>
      </w:r>
      <w:proofErr w:type="spellStart"/>
      <w:r w:rsidR="009B3D9E" w:rsidRPr="00E20198">
        <w:rPr>
          <w:rFonts w:ascii="Times New Roman" w:hAnsi="Times New Roman" w:cs="Times New Roman"/>
          <w:i/>
        </w:rPr>
        <w:t>Reasoning</w:t>
      </w:r>
      <w:proofErr w:type="spellEnd"/>
      <w:r w:rsidR="009B3D9E" w:rsidRPr="00E20198">
        <w:rPr>
          <w:rFonts w:ascii="Times New Roman" w:hAnsi="Times New Roman" w:cs="Times New Roman"/>
          <w:i/>
        </w:rPr>
        <w:t xml:space="preserve"> (</w:t>
      </w:r>
      <w:proofErr w:type="spellStart"/>
      <w:r w:rsidR="009B3D9E" w:rsidRPr="00E20198">
        <w:rPr>
          <w:rFonts w:ascii="Times New Roman" w:hAnsi="Times New Roman" w:cs="Times New Roman"/>
          <w:i/>
        </w:rPr>
        <w:t>CBR</w:t>
      </w:r>
      <w:proofErr w:type="spellEnd"/>
      <w:r w:rsidR="009B3D9E" w:rsidRPr="00E20198">
        <w:rPr>
          <w:rFonts w:ascii="Times New Roman" w:hAnsi="Times New Roman" w:cs="Times New Roman"/>
          <w:i/>
        </w:rPr>
        <w:t>)</w:t>
      </w:r>
      <w:r w:rsidR="009B3D9E">
        <w:rPr>
          <w:rFonts w:ascii="Times New Roman" w:hAnsi="Times New Roman" w:cs="Times New Roman"/>
        </w:rPr>
        <w:t xml:space="preserve"> es un mé</w:t>
      </w:r>
      <w:r>
        <w:rPr>
          <w:rFonts w:ascii="Times New Roman" w:hAnsi="Times New Roman" w:cs="Times New Roman"/>
        </w:rPr>
        <w:t>todo prometedor de la Inteligencia artificial basado en recordar experiencias pasadas y usarlas para resolver situaciones actuales que son similares.</w:t>
      </w:r>
      <w:r w:rsidR="00C87927" w:rsidRPr="00C87927">
        <w:rPr>
          <w:noProof/>
          <w:lang w:val="es-MX"/>
        </w:rPr>
        <w:t xml:space="preserve"> </w:t>
      </w:r>
      <w:r w:rsidR="00C87927">
        <w:rPr>
          <w:noProof/>
          <w:lang w:val="es-MX"/>
        </w:rPr>
        <w:t>(</w:t>
      </w:r>
      <w:r w:rsidR="00C87927" w:rsidRPr="00C87927">
        <w:rPr>
          <w:noProof/>
          <w:lang w:val="es-MX"/>
        </w:rPr>
        <w:t>Boxiang, X., Chuanyu, W., Xinyu, G., &amp; Sheng, W.,</w:t>
      </w:r>
      <w:r w:rsidR="00C87927">
        <w:rPr>
          <w:noProof/>
          <w:lang w:val="es-MX"/>
        </w:rPr>
        <w:t xml:space="preserve"> </w:t>
      </w:r>
      <w:r w:rsidR="00C87927" w:rsidRPr="00C87927">
        <w:rPr>
          <w:noProof/>
          <w:lang w:val="es-MX"/>
        </w:rPr>
        <w:t>2014)</w:t>
      </w:r>
    </w:p>
    <w:p w14:paraId="48F0679F" w14:textId="77777777" w:rsidR="009B3D9E" w:rsidRDefault="009B3D9E">
      <w:pPr>
        <w:spacing w:before="100" w:after="100"/>
        <w:jc w:val="both"/>
        <w:rPr>
          <w:rFonts w:ascii="Times New Roman" w:hAnsi="Times New Roman" w:cs="Times New Roman"/>
        </w:rPr>
      </w:pPr>
      <w:r w:rsidRPr="00932599">
        <w:rPr>
          <w:rFonts w:ascii="Times New Roman" w:hAnsi="Times New Roman" w:cs="Times New Roman"/>
          <w:highlight w:val="yellow"/>
          <w:rPrChange w:id="16" w:author="Foro UniVO 2018" w:date="2018-05-10T11:09:00Z">
            <w:rPr>
              <w:rFonts w:ascii="Times New Roman" w:hAnsi="Times New Roman" w:cs="Times New Roman"/>
            </w:rPr>
          </w:rPrChange>
        </w:rPr>
        <w:t>Esta secció</w:t>
      </w:r>
      <w:r w:rsidR="00BE1B9D" w:rsidRPr="00932599">
        <w:rPr>
          <w:rFonts w:ascii="Times New Roman" w:hAnsi="Times New Roman" w:cs="Times New Roman"/>
          <w:highlight w:val="yellow"/>
          <w:rPrChange w:id="17" w:author="Foro UniVO 2018" w:date="2018-05-10T11:09:00Z">
            <w:rPr>
              <w:rFonts w:ascii="Times New Roman" w:hAnsi="Times New Roman" w:cs="Times New Roman"/>
            </w:rPr>
          </w:rPrChange>
        </w:rPr>
        <w:t>n</w:t>
      </w:r>
      <w:r w:rsidR="00BE1B9D">
        <w:rPr>
          <w:rFonts w:ascii="Times New Roman" w:hAnsi="Times New Roman" w:cs="Times New Roman"/>
        </w:rPr>
        <w:t xml:space="preserve"> reporta los detalles de implementación de un razonador basado en casos para el proyecto </w:t>
      </w:r>
      <w:proofErr w:type="spellStart"/>
      <w:r w:rsidR="00BE1B9D" w:rsidRPr="00E20198">
        <w:rPr>
          <w:rFonts w:ascii="Times New Roman" w:hAnsi="Times New Roman" w:cs="Times New Roman"/>
          <w:i/>
        </w:rPr>
        <w:t>Fitosmart</w:t>
      </w:r>
      <w:proofErr w:type="spellEnd"/>
      <w:r w:rsidR="00BE1B9D">
        <w:rPr>
          <w:rFonts w:ascii="Times New Roman" w:hAnsi="Times New Roman" w:cs="Times New Roman"/>
        </w:rPr>
        <w:t xml:space="preserve">. </w:t>
      </w:r>
      <w:r w:rsidR="00BE1B9D" w:rsidRPr="00932599">
        <w:rPr>
          <w:rFonts w:ascii="Times New Roman" w:hAnsi="Times New Roman" w:cs="Times New Roman"/>
          <w:highlight w:val="yellow"/>
          <w:rPrChange w:id="18" w:author="Foro UniVO 2018" w:date="2018-05-10T11:09:00Z">
            <w:rPr>
              <w:rFonts w:ascii="Times New Roman" w:hAnsi="Times New Roman" w:cs="Times New Roman"/>
            </w:rPr>
          </w:rPrChange>
        </w:rPr>
        <w:t xml:space="preserve">Esta </w:t>
      </w:r>
      <w:commentRangeStart w:id="19"/>
      <w:r w:rsidR="00BE1B9D" w:rsidRPr="00932599">
        <w:rPr>
          <w:rFonts w:ascii="Times New Roman" w:hAnsi="Times New Roman" w:cs="Times New Roman"/>
          <w:highlight w:val="yellow"/>
          <w:rPrChange w:id="20" w:author="Foro UniVO 2018" w:date="2018-05-10T11:09:00Z">
            <w:rPr>
              <w:rFonts w:ascii="Times New Roman" w:hAnsi="Times New Roman" w:cs="Times New Roman"/>
            </w:rPr>
          </w:rPrChange>
        </w:rPr>
        <w:t>sección</w:t>
      </w:r>
      <w:r w:rsidR="00BE1B9D">
        <w:rPr>
          <w:rFonts w:ascii="Times New Roman" w:hAnsi="Times New Roman" w:cs="Times New Roman"/>
        </w:rPr>
        <w:t xml:space="preserve"> r</w:t>
      </w:r>
      <w:commentRangeEnd w:id="19"/>
      <w:r w:rsidR="00932599">
        <w:rPr>
          <w:rStyle w:val="Refdecomentario"/>
        </w:rPr>
        <w:commentReference w:id="19"/>
      </w:r>
      <w:r w:rsidR="00BE1B9D">
        <w:rPr>
          <w:rFonts w:ascii="Times New Roman" w:hAnsi="Times New Roman" w:cs="Times New Roman"/>
        </w:rPr>
        <w:t>eporta el diseño de la apli</w:t>
      </w:r>
      <w:r>
        <w:rPr>
          <w:rFonts w:ascii="Times New Roman" w:hAnsi="Times New Roman" w:cs="Times New Roman"/>
        </w:rPr>
        <w:t>c</w:t>
      </w:r>
      <w:r w:rsidR="00BE1B9D">
        <w:rPr>
          <w:rFonts w:ascii="Times New Roman" w:hAnsi="Times New Roman" w:cs="Times New Roman"/>
        </w:rPr>
        <w:t>ación incluyendo el mecanism</w:t>
      </w:r>
      <w:r>
        <w:rPr>
          <w:rFonts w:ascii="Times New Roman" w:hAnsi="Times New Roman" w:cs="Times New Roman"/>
        </w:rPr>
        <w:t>o de recuperación de casos, mé</w:t>
      </w:r>
      <w:r w:rsidR="00BE1B9D">
        <w:rPr>
          <w:rFonts w:ascii="Times New Roman" w:hAnsi="Times New Roman" w:cs="Times New Roman"/>
        </w:rPr>
        <w:t xml:space="preserve">tricas de similitud, mecanismo </w:t>
      </w:r>
      <w:r>
        <w:rPr>
          <w:rFonts w:ascii="Times New Roman" w:hAnsi="Times New Roman" w:cs="Times New Roman"/>
        </w:rPr>
        <w:t>de adaptación, estructura del có</w:t>
      </w:r>
      <w:r w:rsidR="00BE1B9D">
        <w:rPr>
          <w:rFonts w:ascii="Times New Roman" w:hAnsi="Times New Roman" w:cs="Times New Roman"/>
        </w:rPr>
        <w:t xml:space="preserve">digo fuente, estructura e interfaces de usuario.  </w:t>
      </w:r>
    </w:p>
    <w:p w14:paraId="49C40C89" w14:textId="77777777" w:rsidR="00A82D69" w:rsidRDefault="00BE1B9D">
      <w:pPr>
        <w:spacing w:before="100" w:after="100"/>
        <w:jc w:val="both"/>
      </w:pPr>
      <w:r>
        <w:rPr>
          <w:rFonts w:ascii="Times New Roman" w:hAnsi="Times New Roman" w:cs="Times New Roman"/>
        </w:rPr>
        <w:t xml:space="preserve">Un </w:t>
      </w:r>
      <w:del w:id="21" w:author="Foro UniVO 2018" w:date="2018-05-10T11:10:00Z">
        <w:r w:rsidR="00932599" w:rsidDel="00932599">
          <w:rPr>
            <w:rFonts w:ascii="Times New Roman" w:hAnsi="Times New Roman" w:cs="Times New Roman"/>
          </w:rPr>
          <w:delText xml:space="preserve">razonador </w:delText>
        </w:r>
      </w:del>
      <w:ins w:id="22" w:author="Foro UniVO 2018" w:date="2018-05-10T11:10:00Z">
        <w:r w:rsidR="00932599">
          <w:rPr>
            <w:rFonts w:ascii="Times New Roman" w:hAnsi="Times New Roman" w:cs="Times New Roman"/>
          </w:rPr>
          <w:t xml:space="preserve">Razonador </w:t>
        </w:r>
      </w:ins>
      <w:del w:id="23" w:author="Foro UniVO 2018" w:date="2018-05-10T11:10:00Z">
        <w:r w:rsidR="00932599" w:rsidDel="00932599">
          <w:rPr>
            <w:rFonts w:ascii="Times New Roman" w:hAnsi="Times New Roman" w:cs="Times New Roman"/>
          </w:rPr>
          <w:delText xml:space="preserve">basado </w:delText>
        </w:r>
      </w:del>
      <w:ins w:id="24" w:author="Foro UniVO 2018" w:date="2018-05-10T11:10:00Z">
        <w:r w:rsidR="00932599">
          <w:rPr>
            <w:rFonts w:ascii="Times New Roman" w:hAnsi="Times New Roman" w:cs="Times New Roman"/>
          </w:rPr>
          <w:t xml:space="preserve">Basado </w:t>
        </w:r>
      </w:ins>
      <w:r w:rsidR="00932599">
        <w:rPr>
          <w:rFonts w:ascii="Times New Roman" w:hAnsi="Times New Roman" w:cs="Times New Roman"/>
        </w:rPr>
        <w:t xml:space="preserve">en </w:t>
      </w:r>
      <w:del w:id="25" w:author="Foro UniVO 2018" w:date="2018-05-10T11:24:00Z">
        <w:r w:rsidR="00932599" w:rsidDel="00874DFF">
          <w:rPr>
            <w:rFonts w:ascii="Times New Roman" w:hAnsi="Times New Roman" w:cs="Times New Roman"/>
          </w:rPr>
          <w:delText xml:space="preserve">casos </w:delText>
        </w:r>
      </w:del>
      <w:ins w:id="26" w:author="Foro UniVO 2018" w:date="2018-05-10T11:24:00Z">
        <w:r w:rsidR="00874DFF">
          <w:rPr>
            <w:rFonts w:ascii="Times New Roman" w:hAnsi="Times New Roman" w:cs="Times New Roman"/>
          </w:rPr>
          <w:t xml:space="preserve">Casos </w:t>
        </w:r>
      </w:ins>
      <w:r w:rsidR="0061354F">
        <w:rPr>
          <w:rFonts w:ascii="Times New Roman" w:hAnsi="Times New Roman" w:cs="Times New Roman"/>
        </w:rPr>
        <w:t xml:space="preserve">es una </w:t>
      </w:r>
      <w:r w:rsidR="0061354F" w:rsidRPr="00932599">
        <w:rPr>
          <w:rFonts w:ascii="Times New Roman" w:hAnsi="Times New Roman" w:cs="Times New Roman"/>
          <w:highlight w:val="yellow"/>
          <w:rPrChange w:id="27" w:author="Foro UniVO 2018" w:date="2018-05-10T11:14:00Z">
            <w:rPr>
              <w:rFonts w:ascii="Times New Roman" w:hAnsi="Times New Roman" w:cs="Times New Roman"/>
            </w:rPr>
          </w:rPrChange>
        </w:rPr>
        <w:t>té</w:t>
      </w:r>
      <w:r w:rsidRPr="00932599">
        <w:rPr>
          <w:rFonts w:ascii="Times New Roman" w:hAnsi="Times New Roman" w:cs="Times New Roman"/>
          <w:highlight w:val="yellow"/>
          <w:rPrChange w:id="28" w:author="Foro UniVO 2018" w:date="2018-05-10T11:14:00Z">
            <w:rPr>
              <w:rFonts w:ascii="Times New Roman" w:hAnsi="Times New Roman" w:cs="Times New Roman"/>
            </w:rPr>
          </w:rPrChange>
        </w:rPr>
        <w:t>cnica</w:t>
      </w:r>
      <w:r>
        <w:rPr>
          <w:rFonts w:ascii="Times New Roman" w:hAnsi="Times New Roman" w:cs="Times New Roman"/>
        </w:rPr>
        <w:t xml:space="preserve"> de </w:t>
      </w:r>
      <w:commentRangeStart w:id="29"/>
      <w:del w:id="30" w:author="Foro UniVO 2018" w:date="2018-05-10T11:11:00Z">
        <w:r w:rsidDel="00932599">
          <w:rPr>
            <w:rFonts w:ascii="Times New Roman" w:hAnsi="Times New Roman" w:cs="Times New Roman"/>
          </w:rPr>
          <w:delText xml:space="preserve">inteligencia </w:delText>
        </w:r>
      </w:del>
      <w:commentRangeEnd w:id="29"/>
      <w:r w:rsidR="00932599">
        <w:rPr>
          <w:rStyle w:val="Refdecomentario"/>
        </w:rPr>
        <w:commentReference w:id="29"/>
      </w:r>
      <w:ins w:id="31" w:author="Foro UniVO 2018" w:date="2018-05-10T11:11:00Z">
        <w:r w:rsidR="00932599">
          <w:rPr>
            <w:rFonts w:ascii="Times New Roman" w:hAnsi="Times New Roman" w:cs="Times New Roman"/>
          </w:rPr>
          <w:t xml:space="preserve">Inteligencia </w:t>
        </w:r>
      </w:ins>
      <w:del w:id="32" w:author="Foro UniVO 2018" w:date="2018-05-10T11:11:00Z">
        <w:r w:rsidDel="00932599">
          <w:rPr>
            <w:rFonts w:ascii="Times New Roman" w:hAnsi="Times New Roman" w:cs="Times New Roman"/>
          </w:rPr>
          <w:delText xml:space="preserve">artificial </w:delText>
        </w:r>
      </w:del>
      <w:ins w:id="33" w:author="Foro UniVO 2018" w:date="2018-05-10T11:11:00Z">
        <w:r w:rsidR="00932599">
          <w:rPr>
            <w:rFonts w:ascii="Times New Roman" w:hAnsi="Times New Roman" w:cs="Times New Roman"/>
          </w:rPr>
          <w:t xml:space="preserve">Artificial </w:t>
        </w:r>
      </w:ins>
      <w:r>
        <w:rPr>
          <w:rFonts w:ascii="Times New Roman" w:hAnsi="Times New Roman" w:cs="Times New Roman"/>
        </w:rPr>
        <w:t>motivada en la memorización de experiencias p</w:t>
      </w:r>
      <w:r w:rsidR="0061354F">
        <w:rPr>
          <w:rFonts w:ascii="Times New Roman" w:hAnsi="Times New Roman" w:cs="Times New Roman"/>
        </w:rPr>
        <w:t xml:space="preserve">asadas denominadas casos.  </w:t>
      </w:r>
      <w:commentRangeStart w:id="34"/>
      <w:r w:rsidR="0061354F">
        <w:rPr>
          <w:rFonts w:ascii="Times New Roman" w:hAnsi="Times New Roman" w:cs="Times New Roman"/>
        </w:rPr>
        <w:t>La té</w:t>
      </w:r>
      <w:r>
        <w:rPr>
          <w:rFonts w:ascii="Times New Roman" w:hAnsi="Times New Roman" w:cs="Times New Roman"/>
        </w:rPr>
        <w:t xml:space="preserve">cnica de </w:t>
      </w:r>
      <w:proofErr w:type="spellStart"/>
      <w:r w:rsidRPr="00E20198">
        <w:rPr>
          <w:rFonts w:ascii="Times New Roman" w:hAnsi="Times New Roman" w:cs="Times New Roman"/>
          <w:i/>
        </w:rPr>
        <w:t>CBR</w:t>
      </w:r>
      <w:commentRangeEnd w:id="34"/>
      <w:proofErr w:type="spellEnd"/>
      <w:r w:rsidR="00932599">
        <w:rPr>
          <w:rStyle w:val="Refdecomentario"/>
        </w:rPr>
        <w:commentReference w:id="34"/>
      </w:r>
      <w:r>
        <w:rPr>
          <w:rFonts w:ascii="Times New Roman" w:hAnsi="Times New Roman" w:cs="Times New Roman"/>
        </w:rPr>
        <w:t xml:space="preserve"> es usada para evaluar el proceso de desarrollo de la planta con referencia a casos previamente almacenados que representan estados de la planta en ciertas condiciones y en </w:t>
      </w:r>
      <w:r>
        <w:rPr>
          <w:rFonts w:ascii="Times New Roman" w:hAnsi="Times New Roman" w:cs="Times New Roman"/>
        </w:rPr>
        <w:lastRenderedPageBreak/>
        <w:t xml:space="preserve">determinada etapa de crecimiento. Un </w:t>
      </w:r>
      <w:r w:rsidRPr="00E20198">
        <w:rPr>
          <w:rFonts w:ascii="Times New Roman" w:hAnsi="Times New Roman" w:cs="Times New Roman"/>
          <w:i/>
        </w:rPr>
        <w:t>CBR</w:t>
      </w:r>
      <w:r>
        <w:rPr>
          <w:rFonts w:ascii="Times New Roman" w:hAnsi="Times New Roman" w:cs="Times New Roman"/>
        </w:rPr>
        <w:t xml:space="preserve"> consiste en cuatro principales fases o etapa</w:t>
      </w:r>
      <w:r w:rsidR="006906C0">
        <w:rPr>
          <w:rFonts w:ascii="Times New Roman" w:hAnsi="Times New Roman" w:cs="Times New Roman"/>
        </w:rPr>
        <w:t xml:space="preserve">s, denominadas el ciclo del </w:t>
      </w:r>
      <w:r w:rsidR="006906C0" w:rsidRPr="00E20198">
        <w:rPr>
          <w:rFonts w:ascii="Times New Roman" w:hAnsi="Times New Roman" w:cs="Times New Roman"/>
          <w:i/>
        </w:rPr>
        <w:t>CBR</w:t>
      </w:r>
      <w:r w:rsidR="006906C0">
        <w:rPr>
          <w:rFonts w:ascii="Times New Roman" w:hAnsi="Times New Roman" w:cs="Times New Roman"/>
        </w:rPr>
        <w:t>. (</w:t>
      </w:r>
      <w:r w:rsidR="006906C0">
        <w:rPr>
          <w:noProof/>
          <w:lang w:val="es-ES_tradnl"/>
        </w:rPr>
        <w:t>Cheng-Jun, Z., 2014)</w:t>
      </w:r>
    </w:p>
    <w:p w14:paraId="0121D271" w14:textId="77777777" w:rsidR="00A82D69" w:rsidRDefault="00BE1B9D">
      <w:pPr>
        <w:spacing w:before="100" w:after="100"/>
        <w:jc w:val="both"/>
        <w:rPr>
          <w:rFonts w:ascii="Times New Roman" w:hAnsi="Times New Roman" w:cs="Times New Roman"/>
        </w:rPr>
      </w:pPr>
      <w:r>
        <w:rPr>
          <w:rFonts w:ascii="Times New Roman" w:hAnsi="Times New Roman" w:cs="Times New Roman"/>
        </w:rPr>
        <w:t>Una breve descripci</w:t>
      </w:r>
      <w:r w:rsidR="000B7D5C">
        <w:rPr>
          <w:rFonts w:ascii="Times New Roman" w:hAnsi="Times New Roman" w:cs="Times New Roman"/>
        </w:rPr>
        <w:t xml:space="preserve">ón de las etapas de un CBR </w:t>
      </w:r>
      <w:r w:rsidR="009C44CE">
        <w:rPr>
          <w:rFonts w:ascii="Times New Roman" w:hAnsi="Times New Roman" w:cs="Times New Roman"/>
        </w:rPr>
        <w:t>son mostrado</w:t>
      </w:r>
      <w:r w:rsidR="0061354F">
        <w:rPr>
          <w:rFonts w:ascii="Times New Roman" w:hAnsi="Times New Roman" w:cs="Times New Roman"/>
        </w:rPr>
        <w:t>s en la tabla 1</w:t>
      </w:r>
    </w:p>
    <w:p w14:paraId="0992F765" w14:textId="77777777" w:rsidR="00527249" w:rsidRPr="00DE3846" w:rsidRDefault="00527249" w:rsidP="00527249">
      <w:pPr>
        <w:spacing w:before="100" w:after="100"/>
        <w:ind w:right="618"/>
        <w:jc w:val="center"/>
        <w:rPr>
          <w:rFonts w:ascii="Times New Roman" w:hAnsi="Times New Roman" w:cs="Times New Roman"/>
          <w:b/>
          <w:bCs/>
          <w:color w:val="000000"/>
          <w:sz w:val="18"/>
          <w:szCs w:val="18"/>
          <w:lang w:val="es-ES_tradnl"/>
        </w:rPr>
      </w:pPr>
      <w:commentRangeStart w:id="35"/>
      <w:r>
        <w:rPr>
          <w:rFonts w:ascii="Times New Roman" w:hAnsi="Times New Roman" w:cs="Times New Roman"/>
          <w:b/>
          <w:bCs/>
          <w:color w:val="000000"/>
          <w:sz w:val="18"/>
          <w:szCs w:val="18"/>
          <w:lang w:val="es-ES_tradnl"/>
        </w:rPr>
        <w:t>Tabla</w:t>
      </w:r>
      <w:r w:rsidRPr="00DE3846">
        <w:rPr>
          <w:rFonts w:ascii="Times New Roman" w:hAnsi="Times New Roman" w:cs="Times New Roman"/>
          <w:b/>
          <w:bCs/>
          <w:color w:val="000000"/>
          <w:sz w:val="18"/>
          <w:szCs w:val="18"/>
          <w:lang w:val="es-ES_tradnl"/>
        </w:rPr>
        <w:t xml:space="preserve"> 1.- </w:t>
      </w:r>
      <w:r w:rsidR="000B7D5C">
        <w:rPr>
          <w:rFonts w:ascii="Times New Roman" w:hAnsi="Times New Roman" w:cs="Times New Roman"/>
          <w:b/>
          <w:bCs/>
          <w:color w:val="000000"/>
          <w:sz w:val="18"/>
          <w:szCs w:val="18"/>
          <w:lang w:val="es-ES_tradnl"/>
        </w:rPr>
        <w:t xml:space="preserve">Etapas de un sistema </w:t>
      </w:r>
      <w:proofErr w:type="spellStart"/>
      <w:r w:rsidR="000B7D5C">
        <w:rPr>
          <w:rFonts w:ascii="Times New Roman" w:hAnsi="Times New Roman" w:cs="Times New Roman"/>
          <w:b/>
          <w:bCs/>
          <w:color w:val="000000"/>
          <w:sz w:val="18"/>
          <w:szCs w:val="18"/>
          <w:lang w:val="es-ES_tradnl"/>
        </w:rPr>
        <w:t>CBR</w:t>
      </w:r>
      <w:proofErr w:type="spellEnd"/>
      <w:r w:rsidRPr="00DE3846">
        <w:rPr>
          <w:rFonts w:ascii="Times New Roman" w:hAnsi="Times New Roman" w:cs="Times New Roman"/>
          <w:b/>
          <w:bCs/>
          <w:color w:val="000000"/>
          <w:sz w:val="18"/>
          <w:szCs w:val="18"/>
          <w:lang w:val="es-ES_tradnl"/>
        </w:rPr>
        <w:t>.</w:t>
      </w:r>
      <w:commentRangeEnd w:id="35"/>
      <w:r w:rsidR="00FA504B">
        <w:rPr>
          <w:rStyle w:val="Refdecomentario"/>
        </w:rPr>
        <w:commentReference w:id="35"/>
      </w:r>
    </w:p>
    <w:tbl>
      <w:tblPr>
        <w:tblW w:w="8757" w:type="dxa"/>
        <w:tblInd w:w="102" w:type="dxa"/>
        <w:tblBorders>
          <w:top w:val="single" w:sz="4" w:space="0" w:color="auto"/>
          <w:bottom w:val="single" w:sz="4" w:space="0" w:color="auto"/>
        </w:tblBorders>
        <w:tblCellMar>
          <w:top w:w="55" w:type="dxa"/>
          <w:left w:w="9" w:type="dxa"/>
          <w:bottom w:w="55" w:type="dxa"/>
          <w:right w:w="55" w:type="dxa"/>
        </w:tblCellMar>
        <w:tblLook w:val="04A0" w:firstRow="1" w:lastRow="0" w:firstColumn="1" w:lastColumn="0" w:noHBand="0" w:noVBand="1"/>
        <w:tblPrChange w:id="36" w:author="Foro UniVO 2018" w:date="2018-05-10T11:49:00Z">
          <w:tblPr>
            <w:tblW w:w="8757" w:type="dxa"/>
            <w:tblInd w:w="102" w:type="dxa"/>
            <w:tblBorders>
              <w:top w:val="single" w:sz="4" w:space="0" w:color="auto"/>
              <w:bottom w:val="single" w:sz="4" w:space="0" w:color="auto"/>
            </w:tblBorders>
            <w:tblCellMar>
              <w:top w:w="55" w:type="dxa"/>
              <w:left w:w="9" w:type="dxa"/>
              <w:bottom w:w="55" w:type="dxa"/>
              <w:right w:w="55" w:type="dxa"/>
            </w:tblCellMar>
            <w:tblLook w:val="04A0" w:firstRow="1" w:lastRow="0" w:firstColumn="1" w:lastColumn="0" w:noHBand="0" w:noVBand="1"/>
          </w:tblPr>
        </w:tblPrChange>
      </w:tblPr>
      <w:tblGrid>
        <w:gridCol w:w="1348"/>
        <w:gridCol w:w="7409"/>
        <w:tblGridChange w:id="37">
          <w:tblGrid>
            <w:gridCol w:w="1348"/>
            <w:gridCol w:w="7409"/>
          </w:tblGrid>
        </w:tblGridChange>
      </w:tblGrid>
      <w:tr w:rsidR="00A82D69" w14:paraId="760CFBBF" w14:textId="77777777" w:rsidTr="00AE617A">
        <w:trPr>
          <w:trHeight w:val="218"/>
          <w:trPrChange w:id="38" w:author="Foro UniVO 2018" w:date="2018-05-10T11:49:00Z">
            <w:trPr>
              <w:trHeight w:val="175"/>
            </w:trPr>
          </w:trPrChange>
        </w:trPr>
        <w:tc>
          <w:tcPr>
            <w:tcW w:w="1348" w:type="dxa"/>
            <w:tcBorders>
              <w:bottom w:val="single" w:sz="4" w:space="0" w:color="auto"/>
            </w:tcBorders>
            <w:shd w:val="clear" w:color="auto" w:fill="auto"/>
            <w:tcMar>
              <w:left w:w="9" w:type="dxa"/>
            </w:tcMar>
            <w:vAlign w:val="center"/>
            <w:tcPrChange w:id="39" w:author="Foro UniVO 2018" w:date="2018-05-10T11:49:00Z">
              <w:tcPr>
                <w:tcW w:w="1348" w:type="dxa"/>
                <w:tcBorders>
                  <w:bottom w:val="single" w:sz="4" w:space="0" w:color="auto"/>
                </w:tcBorders>
                <w:shd w:val="clear" w:color="auto" w:fill="auto"/>
                <w:tcMar>
                  <w:left w:w="9" w:type="dxa"/>
                </w:tcMar>
              </w:tcPr>
            </w:tcPrChange>
          </w:tcPr>
          <w:p w14:paraId="662995F6" w14:textId="77777777" w:rsidR="00A82D69" w:rsidRPr="00AE617A" w:rsidRDefault="00BE1B9D">
            <w:pPr>
              <w:pStyle w:val="TableContents"/>
              <w:spacing w:before="100" w:after="100"/>
              <w:rPr>
                <w:rFonts w:ascii="Times New Roman" w:hAnsi="Times New Roman" w:cs="Times New Roman"/>
                <w:b/>
                <w:sz w:val="18"/>
                <w:szCs w:val="18"/>
                <w:rPrChange w:id="40" w:author="Foro UniVO 2018" w:date="2018-05-10T11:46:00Z">
                  <w:rPr>
                    <w:rFonts w:ascii="Times New Roman" w:hAnsi="Times New Roman" w:cs="Times New Roman"/>
                    <w:sz w:val="18"/>
                    <w:szCs w:val="18"/>
                  </w:rPr>
                </w:rPrChange>
              </w:rPr>
              <w:pPrChange w:id="41" w:author="Foro UniVO 2018" w:date="2018-05-10T11:49:00Z">
                <w:pPr>
                  <w:pStyle w:val="TableContents"/>
                </w:pPr>
              </w:pPrChange>
            </w:pPr>
            <w:r w:rsidRPr="00AE617A">
              <w:rPr>
                <w:rFonts w:ascii="Times New Roman" w:hAnsi="Times New Roman" w:cs="Times New Roman"/>
                <w:b/>
                <w:sz w:val="18"/>
                <w:szCs w:val="18"/>
                <w:rPrChange w:id="42" w:author="Foro UniVO 2018" w:date="2018-05-10T11:46:00Z">
                  <w:rPr>
                    <w:rFonts w:ascii="Times New Roman" w:hAnsi="Times New Roman" w:cs="Times New Roman"/>
                    <w:sz w:val="18"/>
                    <w:szCs w:val="18"/>
                  </w:rPr>
                </w:rPrChange>
              </w:rPr>
              <w:t xml:space="preserve">Etapa </w:t>
            </w:r>
            <w:proofErr w:type="spellStart"/>
            <w:r w:rsidRPr="00AE617A">
              <w:rPr>
                <w:rFonts w:ascii="Times New Roman" w:hAnsi="Times New Roman" w:cs="Times New Roman"/>
                <w:b/>
                <w:sz w:val="18"/>
                <w:szCs w:val="18"/>
                <w:rPrChange w:id="43" w:author="Foro UniVO 2018" w:date="2018-05-10T11:46:00Z">
                  <w:rPr>
                    <w:rFonts w:ascii="Times New Roman" w:hAnsi="Times New Roman" w:cs="Times New Roman"/>
                    <w:sz w:val="18"/>
                    <w:szCs w:val="18"/>
                  </w:rPr>
                </w:rPrChange>
              </w:rPr>
              <w:t>CBR</w:t>
            </w:r>
            <w:proofErr w:type="spellEnd"/>
          </w:p>
        </w:tc>
        <w:tc>
          <w:tcPr>
            <w:tcW w:w="7408" w:type="dxa"/>
            <w:tcBorders>
              <w:bottom w:val="single" w:sz="4" w:space="0" w:color="auto"/>
            </w:tcBorders>
            <w:shd w:val="clear" w:color="auto" w:fill="auto"/>
            <w:tcMar>
              <w:left w:w="9" w:type="dxa"/>
            </w:tcMar>
            <w:tcPrChange w:id="44" w:author="Foro UniVO 2018" w:date="2018-05-10T11:49:00Z">
              <w:tcPr>
                <w:tcW w:w="7408" w:type="dxa"/>
                <w:tcBorders>
                  <w:bottom w:val="single" w:sz="4" w:space="0" w:color="auto"/>
                </w:tcBorders>
                <w:shd w:val="clear" w:color="auto" w:fill="auto"/>
                <w:tcMar>
                  <w:left w:w="9" w:type="dxa"/>
                </w:tcMar>
              </w:tcPr>
            </w:tcPrChange>
          </w:tcPr>
          <w:p w14:paraId="646AF384" w14:textId="77777777" w:rsidR="00A82D69" w:rsidRPr="00AE617A" w:rsidRDefault="00BE1B9D">
            <w:pPr>
              <w:pStyle w:val="TableContents"/>
              <w:spacing w:before="100" w:after="100"/>
              <w:jc w:val="center"/>
              <w:rPr>
                <w:rFonts w:ascii="Times New Roman" w:hAnsi="Times New Roman" w:cs="Times New Roman"/>
                <w:b/>
                <w:sz w:val="18"/>
                <w:szCs w:val="18"/>
                <w:rPrChange w:id="45" w:author="Foro UniVO 2018" w:date="2018-05-10T11:46:00Z">
                  <w:rPr>
                    <w:rFonts w:ascii="Times New Roman" w:hAnsi="Times New Roman" w:cs="Times New Roman"/>
                    <w:sz w:val="18"/>
                    <w:szCs w:val="18"/>
                  </w:rPr>
                </w:rPrChange>
              </w:rPr>
              <w:pPrChange w:id="46" w:author="Foro UniVO 2018" w:date="2018-05-10T11:47:00Z">
                <w:pPr>
                  <w:pStyle w:val="TableContents"/>
                </w:pPr>
              </w:pPrChange>
            </w:pPr>
            <w:r w:rsidRPr="00AE617A">
              <w:rPr>
                <w:rFonts w:ascii="Times New Roman" w:hAnsi="Times New Roman" w:cs="Times New Roman"/>
                <w:b/>
                <w:sz w:val="18"/>
                <w:szCs w:val="18"/>
                <w:rPrChange w:id="47" w:author="Foro UniVO 2018" w:date="2018-05-10T11:46:00Z">
                  <w:rPr>
                    <w:rFonts w:ascii="Times New Roman" w:hAnsi="Times New Roman" w:cs="Times New Roman"/>
                    <w:sz w:val="18"/>
                    <w:szCs w:val="18"/>
                  </w:rPr>
                </w:rPrChange>
              </w:rPr>
              <w:t>Descripción</w:t>
            </w:r>
          </w:p>
        </w:tc>
      </w:tr>
      <w:tr w:rsidR="00A82D69" w14:paraId="600B82CF" w14:textId="77777777" w:rsidTr="00AE617A">
        <w:tc>
          <w:tcPr>
            <w:tcW w:w="1348" w:type="dxa"/>
            <w:tcBorders>
              <w:top w:val="single" w:sz="4" w:space="0" w:color="auto"/>
              <w:bottom w:val="nil"/>
            </w:tcBorders>
            <w:shd w:val="clear" w:color="auto" w:fill="auto"/>
            <w:tcMar>
              <w:left w:w="9" w:type="dxa"/>
            </w:tcMar>
            <w:tcPrChange w:id="48" w:author="Foro UniVO 2018" w:date="2018-05-10T11:46:00Z">
              <w:tcPr>
                <w:tcW w:w="1348" w:type="dxa"/>
                <w:tcBorders>
                  <w:top w:val="single" w:sz="4" w:space="0" w:color="auto"/>
                  <w:bottom w:val="single" w:sz="4" w:space="0" w:color="auto"/>
                </w:tcBorders>
                <w:shd w:val="clear" w:color="auto" w:fill="auto"/>
                <w:tcMar>
                  <w:left w:w="9" w:type="dxa"/>
                </w:tcMar>
              </w:tcPr>
            </w:tcPrChange>
          </w:tcPr>
          <w:p w14:paraId="6B22C4B2" w14:textId="77777777" w:rsidR="00A82D69" w:rsidRPr="00E20198" w:rsidRDefault="00BE1B9D">
            <w:pPr>
              <w:pStyle w:val="TableContents"/>
              <w:spacing w:before="100" w:after="100"/>
              <w:rPr>
                <w:rFonts w:ascii="Times New Roman" w:hAnsi="Times New Roman" w:cs="Times New Roman"/>
                <w:i/>
                <w:sz w:val="18"/>
                <w:szCs w:val="18"/>
              </w:rPr>
              <w:pPrChange w:id="49" w:author="Foro UniVO 2018" w:date="2018-05-10T11:47:00Z">
                <w:pPr>
                  <w:pStyle w:val="TableContents"/>
                </w:pPr>
              </w:pPrChange>
            </w:pPr>
            <w:proofErr w:type="spellStart"/>
            <w:r w:rsidRPr="00E20198">
              <w:rPr>
                <w:rFonts w:ascii="Times New Roman" w:hAnsi="Times New Roman" w:cs="Times New Roman"/>
                <w:i/>
                <w:sz w:val="18"/>
                <w:szCs w:val="18"/>
              </w:rPr>
              <w:t>Retrieve</w:t>
            </w:r>
            <w:proofErr w:type="spellEnd"/>
          </w:p>
        </w:tc>
        <w:tc>
          <w:tcPr>
            <w:tcW w:w="7408" w:type="dxa"/>
            <w:tcBorders>
              <w:top w:val="single" w:sz="4" w:space="0" w:color="auto"/>
              <w:bottom w:val="nil"/>
            </w:tcBorders>
            <w:shd w:val="clear" w:color="auto" w:fill="auto"/>
            <w:tcMar>
              <w:left w:w="9" w:type="dxa"/>
            </w:tcMar>
            <w:tcPrChange w:id="50" w:author="Foro UniVO 2018" w:date="2018-05-10T11:46:00Z">
              <w:tcPr>
                <w:tcW w:w="7408" w:type="dxa"/>
                <w:tcBorders>
                  <w:top w:val="single" w:sz="4" w:space="0" w:color="auto"/>
                  <w:bottom w:val="single" w:sz="4" w:space="0" w:color="auto"/>
                </w:tcBorders>
                <w:shd w:val="clear" w:color="auto" w:fill="auto"/>
                <w:tcMar>
                  <w:left w:w="9" w:type="dxa"/>
                </w:tcMar>
              </w:tcPr>
            </w:tcPrChange>
          </w:tcPr>
          <w:p w14:paraId="2FE0D9AD" w14:textId="77777777" w:rsidR="00A82D69" w:rsidRPr="00773E76" w:rsidRDefault="00773E76">
            <w:pPr>
              <w:pStyle w:val="TableContents"/>
              <w:spacing w:before="100" w:after="100"/>
              <w:rPr>
                <w:rFonts w:ascii="Times New Roman" w:hAnsi="Times New Roman" w:cs="Times New Roman"/>
                <w:sz w:val="18"/>
                <w:szCs w:val="18"/>
              </w:rPr>
              <w:pPrChange w:id="51" w:author="Foro UniVO 2018" w:date="2018-05-10T11:47:00Z">
                <w:pPr>
                  <w:pStyle w:val="TableContents"/>
                </w:pPr>
              </w:pPrChange>
            </w:pPr>
            <w:r>
              <w:rPr>
                <w:rFonts w:ascii="Times New Roman" w:hAnsi="Times New Roman" w:cs="Times New Roman"/>
                <w:sz w:val="18"/>
                <w:szCs w:val="18"/>
              </w:rPr>
              <w:t>Recupera el caso má</w:t>
            </w:r>
            <w:r w:rsidR="00BE1B9D" w:rsidRPr="00773E76">
              <w:rPr>
                <w:rFonts w:ascii="Times New Roman" w:hAnsi="Times New Roman" w:cs="Times New Roman"/>
                <w:sz w:val="18"/>
                <w:szCs w:val="18"/>
              </w:rPr>
              <w:t>s similar o grupo de casos.</w:t>
            </w:r>
          </w:p>
        </w:tc>
      </w:tr>
      <w:tr w:rsidR="00A82D69" w14:paraId="1320C2B9" w14:textId="77777777" w:rsidTr="00AE617A">
        <w:tc>
          <w:tcPr>
            <w:tcW w:w="1348" w:type="dxa"/>
            <w:tcBorders>
              <w:top w:val="nil"/>
              <w:bottom w:val="nil"/>
            </w:tcBorders>
            <w:shd w:val="clear" w:color="auto" w:fill="auto"/>
            <w:tcMar>
              <w:left w:w="9" w:type="dxa"/>
            </w:tcMar>
            <w:tcPrChange w:id="52" w:author="Foro UniVO 2018" w:date="2018-05-10T11:46:00Z">
              <w:tcPr>
                <w:tcW w:w="1348" w:type="dxa"/>
                <w:tcBorders>
                  <w:top w:val="single" w:sz="4" w:space="0" w:color="auto"/>
                  <w:bottom w:val="single" w:sz="4" w:space="0" w:color="auto"/>
                </w:tcBorders>
                <w:shd w:val="clear" w:color="auto" w:fill="auto"/>
                <w:tcMar>
                  <w:left w:w="9" w:type="dxa"/>
                </w:tcMar>
              </w:tcPr>
            </w:tcPrChange>
          </w:tcPr>
          <w:p w14:paraId="34A62B8C" w14:textId="77777777" w:rsidR="00A82D69" w:rsidRPr="00E20198" w:rsidRDefault="00BE1B9D">
            <w:pPr>
              <w:pStyle w:val="TableContents"/>
              <w:spacing w:before="100" w:after="100"/>
              <w:rPr>
                <w:rFonts w:ascii="Times New Roman" w:hAnsi="Times New Roman" w:cs="Times New Roman"/>
                <w:i/>
                <w:sz w:val="18"/>
                <w:szCs w:val="18"/>
              </w:rPr>
              <w:pPrChange w:id="53" w:author="Foro UniVO 2018" w:date="2018-05-10T11:47:00Z">
                <w:pPr>
                  <w:pStyle w:val="TableContents"/>
                </w:pPr>
              </w:pPrChange>
            </w:pPr>
            <w:proofErr w:type="spellStart"/>
            <w:r w:rsidRPr="00E20198">
              <w:rPr>
                <w:rFonts w:ascii="Times New Roman" w:hAnsi="Times New Roman" w:cs="Times New Roman"/>
                <w:i/>
                <w:sz w:val="18"/>
                <w:szCs w:val="18"/>
              </w:rPr>
              <w:t>Reuse</w:t>
            </w:r>
            <w:proofErr w:type="spellEnd"/>
          </w:p>
        </w:tc>
        <w:tc>
          <w:tcPr>
            <w:tcW w:w="7408" w:type="dxa"/>
            <w:tcBorders>
              <w:top w:val="nil"/>
              <w:bottom w:val="nil"/>
            </w:tcBorders>
            <w:shd w:val="clear" w:color="auto" w:fill="auto"/>
            <w:tcMar>
              <w:left w:w="9" w:type="dxa"/>
            </w:tcMar>
            <w:tcPrChange w:id="54" w:author="Foro UniVO 2018" w:date="2018-05-10T11:46:00Z">
              <w:tcPr>
                <w:tcW w:w="7408" w:type="dxa"/>
                <w:tcBorders>
                  <w:top w:val="single" w:sz="4" w:space="0" w:color="auto"/>
                  <w:bottom w:val="single" w:sz="4" w:space="0" w:color="auto"/>
                </w:tcBorders>
                <w:shd w:val="clear" w:color="auto" w:fill="auto"/>
                <w:tcMar>
                  <w:left w:w="9" w:type="dxa"/>
                </w:tcMar>
              </w:tcPr>
            </w:tcPrChange>
          </w:tcPr>
          <w:p w14:paraId="65E1665C" w14:textId="77777777" w:rsidR="00A82D69" w:rsidRPr="00773E76" w:rsidRDefault="00773E76">
            <w:pPr>
              <w:pStyle w:val="TableContents"/>
              <w:spacing w:before="100" w:after="100"/>
              <w:rPr>
                <w:rFonts w:ascii="Times New Roman" w:hAnsi="Times New Roman" w:cs="Times New Roman"/>
                <w:sz w:val="18"/>
                <w:szCs w:val="18"/>
              </w:rPr>
              <w:pPrChange w:id="55" w:author="Foro UniVO 2018" w:date="2018-05-10T11:47:00Z">
                <w:pPr>
                  <w:pStyle w:val="TableContents"/>
                </w:pPr>
              </w:pPrChange>
            </w:pPr>
            <w:proofErr w:type="spellStart"/>
            <w:r>
              <w:rPr>
                <w:rFonts w:ascii="Times New Roman" w:hAnsi="Times New Roman" w:cs="Times New Roman"/>
                <w:sz w:val="18"/>
                <w:szCs w:val="18"/>
              </w:rPr>
              <w:t>Reusa</w:t>
            </w:r>
            <w:proofErr w:type="spellEnd"/>
            <w:r>
              <w:rPr>
                <w:rFonts w:ascii="Times New Roman" w:hAnsi="Times New Roman" w:cs="Times New Roman"/>
                <w:sz w:val="18"/>
                <w:szCs w:val="18"/>
              </w:rPr>
              <w:t xml:space="preserve"> la información, conocimiento y solució</w:t>
            </w:r>
            <w:r w:rsidR="00BE1B9D" w:rsidRPr="00773E76">
              <w:rPr>
                <w:rFonts w:ascii="Times New Roman" w:hAnsi="Times New Roman" w:cs="Times New Roman"/>
                <w:sz w:val="18"/>
                <w:szCs w:val="18"/>
              </w:rPr>
              <w:t xml:space="preserve">n en el caso para resolver el problema en cuestión si hay un </w:t>
            </w:r>
            <w:r>
              <w:rPr>
                <w:rFonts w:ascii="Times New Roman" w:hAnsi="Times New Roman" w:cs="Times New Roman"/>
                <w:sz w:val="18"/>
                <w:szCs w:val="18"/>
              </w:rPr>
              <w:t>“</w:t>
            </w:r>
            <w:r w:rsidR="00BE1B9D" w:rsidRPr="00773E76">
              <w:rPr>
                <w:rFonts w:ascii="Times New Roman" w:hAnsi="Times New Roman" w:cs="Times New Roman"/>
                <w:sz w:val="18"/>
                <w:szCs w:val="18"/>
              </w:rPr>
              <w:t>match</w:t>
            </w:r>
            <w:r>
              <w:rPr>
                <w:rFonts w:ascii="Times New Roman" w:hAnsi="Times New Roman" w:cs="Times New Roman"/>
                <w:sz w:val="18"/>
                <w:szCs w:val="18"/>
              </w:rPr>
              <w:t>”</w:t>
            </w:r>
            <w:r w:rsidR="00BE1B9D" w:rsidRPr="00773E76">
              <w:rPr>
                <w:rFonts w:ascii="Times New Roman" w:hAnsi="Times New Roman" w:cs="Times New Roman"/>
                <w:sz w:val="18"/>
                <w:szCs w:val="18"/>
              </w:rPr>
              <w:t xml:space="preserve"> perfecto</w:t>
            </w:r>
          </w:p>
        </w:tc>
      </w:tr>
      <w:tr w:rsidR="00A82D69" w14:paraId="7EFB094D" w14:textId="77777777" w:rsidTr="00AE617A">
        <w:tc>
          <w:tcPr>
            <w:tcW w:w="1348" w:type="dxa"/>
            <w:tcBorders>
              <w:top w:val="nil"/>
              <w:bottom w:val="nil"/>
            </w:tcBorders>
            <w:shd w:val="clear" w:color="auto" w:fill="auto"/>
            <w:tcMar>
              <w:left w:w="9" w:type="dxa"/>
            </w:tcMar>
            <w:tcPrChange w:id="56" w:author="Foro UniVO 2018" w:date="2018-05-10T11:46:00Z">
              <w:tcPr>
                <w:tcW w:w="1348" w:type="dxa"/>
                <w:tcBorders>
                  <w:top w:val="single" w:sz="4" w:space="0" w:color="auto"/>
                  <w:bottom w:val="single" w:sz="4" w:space="0" w:color="auto"/>
                </w:tcBorders>
                <w:shd w:val="clear" w:color="auto" w:fill="auto"/>
                <w:tcMar>
                  <w:left w:w="9" w:type="dxa"/>
                </w:tcMar>
              </w:tcPr>
            </w:tcPrChange>
          </w:tcPr>
          <w:p w14:paraId="6ADAEAE0" w14:textId="77777777" w:rsidR="00A82D69" w:rsidRPr="00E20198" w:rsidRDefault="00BE1B9D">
            <w:pPr>
              <w:pStyle w:val="TableContents"/>
              <w:spacing w:before="100" w:after="100"/>
              <w:rPr>
                <w:rFonts w:ascii="Times New Roman" w:hAnsi="Times New Roman" w:cs="Times New Roman"/>
                <w:i/>
                <w:sz w:val="18"/>
                <w:szCs w:val="18"/>
              </w:rPr>
              <w:pPrChange w:id="57" w:author="Foro UniVO 2018" w:date="2018-05-10T11:47:00Z">
                <w:pPr>
                  <w:pStyle w:val="TableContents"/>
                </w:pPr>
              </w:pPrChange>
            </w:pPr>
            <w:r w:rsidRPr="00E20198">
              <w:rPr>
                <w:rFonts w:ascii="Times New Roman" w:hAnsi="Times New Roman" w:cs="Times New Roman"/>
                <w:i/>
                <w:sz w:val="18"/>
                <w:szCs w:val="18"/>
              </w:rPr>
              <w:t>Revise</w:t>
            </w:r>
          </w:p>
        </w:tc>
        <w:tc>
          <w:tcPr>
            <w:tcW w:w="7408" w:type="dxa"/>
            <w:tcBorders>
              <w:top w:val="nil"/>
              <w:bottom w:val="nil"/>
            </w:tcBorders>
            <w:shd w:val="clear" w:color="auto" w:fill="auto"/>
            <w:tcMar>
              <w:left w:w="9" w:type="dxa"/>
            </w:tcMar>
            <w:tcPrChange w:id="58" w:author="Foro UniVO 2018" w:date="2018-05-10T11:46:00Z">
              <w:tcPr>
                <w:tcW w:w="7408" w:type="dxa"/>
                <w:tcBorders>
                  <w:top w:val="single" w:sz="4" w:space="0" w:color="auto"/>
                  <w:bottom w:val="single" w:sz="4" w:space="0" w:color="auto"/>
                </w:tcBorders>
                <w:shd w:val="clear" w:color="auto" w:fill="auto"/>
                <w:tcMar>
                  <w:left w:w="9" w:type="dxa"/>
                </w:tcMar>
              </w:tcPr>
            </w:tcPrChange>
          </w:tcPr>
          <w:p w14:paraId="6B719200" w14:textId="77777777" w:rsidR="00A82D69" w:rsidRPr="00773E76" w:rsidRDefault="00773E76">
            <w:pPr>
              <w:pStyle w:val="TableContents"/>
              <w:spacing w:before="100" w:after="100"/>
              <w:rPr>
                <w:rFonts w:ascii="Times New Roman" w:hAnsi="Times New Roman" w:cs="Times New Roman"/>
                <w:sz w:val="18"/>
                <w:szCs w:val="18"/>
              </w:rPr>
              <w:pPrChange w:id="59" w:author="Foro UniVO 2018" w:date="2018-05-10T11:47:00Z">
                <w:pPr>
                  <w:pStyle w:val="TableContents"/>
                </w:pPr>
              </w:pPrChange>
            </w:pPr>
            <w:r>
              <w:rPr>
                <w:rFonts w:ascii="Times New Roman" w:hAnsi="Times New Roman" w:cs="Times New Roman"/>
                <w:sz w:val="18"/>
                <w:szCs w:val="18"/>
              </w:rPr>
              <w:t>Revisa y adapta el caso má</w:t>
            </w:r>
            <w:r w:rsidR="00BE1B9D" w:rsidRPr="00773E76">
              <w:rPr>
                <w:rFonts w:ascii="Times New Roman" w:hAnsi="Times New Roman" w:cs="Times New Roman"/>
                <w:sz w:val="18"/>
                <w:szCs w:val="18"/>
              </w:rPr>
              <w:t xml:space="preserve">s similar o grupo de casos apropiados si un </w:t>
            </w:r>
            <w:r>
              <w:rPr>
                <w:rFonts w:ascii="Times New Roman" w:hAnsi="Times New Roman" w:cs="Times New Roman"/>
                <w:sz w:val="18"/>
                <w:szCs w:val="18"/>
              </w:rPr>
              <w:t>“</w:t>
            </w:r>
            <w:r w:rsidR="00BE1B9D" w:rsidRPr="00773E76">
              <w:rPr>
                <w:rFonts w:ascii="Times New Roman" w:hAnsi="Times New Roman" w:cs="Times New Roman"/>
                <w:sz w:val="18"/>
                <w:szCs w:val="18"/>
              </w:rPr>
              <w:t>match perfecto</w:t>
            </w:r>
            <w:r>
              <w:rPr>
                <w:rFonts w:ascii="Times New Roman" w:hAnsi="Times New Roman" w:cs="Times New Roman"/>
                <w:sz w:val="18"/>
                <w:szCs w:val="18"/>
              </w:rPr>
              <w:t>”</w:t>
            </w:r>
            <w:r w:rsidR="00BE1B9D" w:rsidRPr="00773E76">
              <w:rPr>
                <w:rFonts w:ascii="Times New Roman" w:hAnsi="Times New Roman" w:cs="Times New Roman"/>
                <w:sz w:val="18"/>
                <w:szCs w:val="18"/>
              </w:rPr>
              <w:t xml:space="preserve"> no es encontrado</w:t>
            </w:r>
          </w:p>
        </w:tc>
      </w:tr>
      <w:tr w:rsidR="00A82D69" w14:paraId="109E9606" w14:textId="77777777" w:rsidTr="00AE617A">
        <w:tc>
          <w:tcPr>
            <w:tcW w:w="1348" w:type="dxa"/>
            <w:tcBorders>
              <w:top w:val="nil"/>
              <w:bottom w:val="single" w:sz="4" w:space="0" w:color="auto"/>
            </w:tcBorders>
            <w:shd w:val="clear" w:color="auto" w:fill="auto"/>
            <w:tcMar>
              <w:left w:w="9" w:type="dxa"/>
            </w:tcMar>
            <w:tcPrChange w:id="60" w:author="Foro UniVO 2018" w:date="2018-05-10T11:46:00Z">
              <w:tcPr>
                <w:tcW w:w="1348" w:type="dxa"/>
                <w:tcBorders>
                  <w:top w:val="single" w:sz="4" w:space="0" w:color="auto"/>
                  <w:bottom w:val="single" w:sz="4" w:space="0" w:color="auto"/>
                </w:tcBorders>
                <w:shd w:val="clear" w:color="auto" w:fill="auto"/>
                <w:tcMar>
                  <w:left w:w="9" w:type="dxa"/>
                </w:tcMar>
              </w:tcPr>
            </w:tcPrChange>
          </w:tcPr>
          <w:p w14:paraId="7FA0C030" w14:textId="77777777" w:rsidR="00A82D69" w:rsidRPr="00E20198" w:rsidRDefault="00BE1B9D">
            <w:pPr>
              <w:pStyle w:val="TableContents"/>
              <w:spacing w:before="100" w:after="100"/>
              <w:rPr>
                <w:rFonts w:ascii="Times New Roman" w:hAnsi="Times New Roman" w:cs="Times New Roman"/>
                <w:i/>
                <w:sz w:val="18"/>
                <w:szCs w:val="18"/>
              </w:rPr>
              <w:pPrChange w:id="61" w:author="Foro UniVO 2018" w:date="2018-05-10T11:47:00Z">
                <w:pPr>
                  <w:pStyle w:val="TableContents"/>
                </w:pPr>
              </w:pPrChange>
            </w:pPr>
            <w:proofErr w:type="spellStart"/>
            <w:r w:rsidRPr="00E20198">
              <w:rPr>
                <w:rFonts w:ascii="Times New Roman" w:hAnsi="Times New Roman" w:cs="Times New Roman"/>
                <w:i/>
                <w:sz w:val="18"/>
                <w:szCs w:val="18"/>
              </w:rPr>
              <w:t>Retain</w:t>
            </w:r>
            <w:proofErr w:type="spellEnd"/>
          </w:p>
        </w:tc>
        <w:tc>
          <w:tcPr>
            <w:tcW w:w="7408" w:type="dxa"/>
            <w:tcBorders>
              <w:top w:val="nil"/>
              <w:bottom w:val="single" w:sz="4" w:space="0" w:color="auto"/>
            </w:tcBorders>
            <w:shd w:val="clear" w:color="auto" w:fill="auto"/>
            <w:tcMar>
              <w:left w:w="9" w:type="dxa"/>
            </w:tcMar>
            <w:tcPrChange w:id="62" w:author="Foro UniVO 2018" w:date="2018-05-10T11:46:00Z">
              <w:tcPr>
                <w:tcW w:w="7408" w:type="dxa"/>
                <w:tcBorders>
                  <w:top w:val="single" w:sz="4" w:space="0" w:color="auto"/>
                  <w:bottom w:val="single" w:sz="4" w:space="0" w:color="auto"/>
                </w:tcBorders>
                <w:shd w:val="clear" w:color="auto" w:fill="auto"/>
                <w:tcMar>
                  <w:left w:w="9" w:type="dxa"/>
                </w:tcMar>
              </w:tcPr>
            </w:tcPrChange>
          </w:tcPr>
          <w:p w14:paraId="54F9DCF5" w14:textId="77777777" w:rsidR="00A82D69" w:rsidRPr="00773E76" w:rsidRDefault="00BE1B9D">
            <w:pPr>
              <w:pStyle w:val="TableContents"/>
              <w:spacing w:before="100" w:after="100"/>
              <w:rPr>
                <w:rFonts w:ascii="Times New Roman" w:hAnsi="Times New Roman" w:cs="Times New Roman"/>
                <w:sz w:val="18"/>
                <w:szCs w:val="18"/>
              </w:rPr>
              <w:pPrChange w:id="63" w:author="Foro UniVO 2018" w:date="2018-05-10T11:47:00Z">
                <w:pPr>
                  <w:pStyle w:val="TableContents"/>
                </w:pPr>
              </w:pPrChange>
            </w:pPr>
            <w:r w:rsidRPr="00773E76">
              <w:rPr>
                <w:rFonts w:ascii="Times New Roman" w:hAnsi="Times New Roman" w:cs="Times New Roman"/>
                <w:sz w:val="18"/>
                <w:szCs w:val="18"/>
              </w:rPr>
              <w:t>Conserva o guarda la nueva expe</w:t>
            </w:r>
            <w:r w:rsidR="00773E76">
              <w:rPr>
                <w:rFonts w:ascii="Times New Roman" w:hAnsi="Times New Roman" w:cs="Times New Roman"/>
                <w:sz w:val="18"/>
                <w:szCs w:val="18"/>
              </w:rPr>
              <w:t>riencia o caso para futuros procesos de recuperación</w:t>
            </w:r>
            <w:r w:rsidRPr="00773E76">
              <w:rPr>
                <w:rFonts w:ascii="Times New Roman" w:hAnsi="Times New Roman" w:cs="Times New Roman"/>
                <w:sz w:val="18"/>
                <w:szCs w:val="18"/>
              </w:rPr>
              <w:t xml:space="preserve"> y soluciones de problemas. Y la base de casos es actualizada almacenando el nuevo caso aprendido.</w:t>
            </w:r>
          </w:p>
        </w:tc>
      </w:tr>
    </w:tbl>
    <w:p w14:paraId="2EEE10B0" w14:textId="77777777" w:rsidR="00A82D69" w:rsidRDefault="00A82D69">
      <w:pPr>
        <w:spacing w:before="100" w:after="100"/>
        <w:jc w:val="both"/>
        <w:rPr>
          <w:rFonts w:ascii="Times New Roman" w:hAnsi="Times New Roman" w:cs="Times New Roman"/>
          <w:b/>
          <w:bCs/>
        </w:rPr>
      </w:pPr>
    </w:p>
    <w:p w14:paraId="7E0305BA" w14:textId="77777777" w:rsidR="009C44CE" w:rsidRDefault="00BE1B9D" w:rsidP="009C44CE">
      <w:pPr>
        <w:spacing w:before="100" w:after="100"/>
        <w:jc w:val="both"/>
        <w:rPr>
          <w:rFonts w:ascii="Times New Roman" w:hAnsi="Times New Roman" w:cs="Times New Roman"/>
          <w:bCs/>
        </w:rPr>
      </w:pPr>
      <w:r w:rsidRPr="00FF06CE">
        <w:rPr>
          <w:rFonts w:ascii="Times New Roman" w:hAnsi="Times New Roman" w:cs="Times New Roman"/>
          <w:bCs/>
        </w:rPr>
        <w:t xml:space="preserve">En un </w:t>
      </w:r>
      <w:proofErr w:type="spellStart"/>
      <w:r w:rsidRPr="00E20198">
        <w:rPr>
          <w:rFonts w:ascii="Times New Roman" w:hAnsi="Times New Roman" w:cs="Times New Roman"/>
          <w:bCs/>
          <w:i/>
        </w:rPr>
        <w:t>CBR</w:t>
      </w:r>
      <w:proofErr w:type="spellEnd"/>
      <w:r w:rsidRPr="00FF06CE">
        <w:rPr>
          <w:rFonts w:ascii="Times New Roman" w:hAnsi="Times New Roman" w:cs="Times New Roman"/>
          <w:bCs/>
        </w:rPr>
        <w:t>, la</w:t>
      </w:r>
      <w:r w:rsidR="0061354F">
        <w:rPr>
          <w:rFonts w:ascii="Times New Roman" w:hAnsi="Times New Roman" w:cs="Times New Roman"/>
          <w:bCs/>
        </w:rPr>
        <w:t>s</w:t>
      </w:r>
      <w:r w:rsidRPr="00FF06CE">
        <w:rPr>
          <w:rFonts w:ascii="Times New Roman" w:hAnsi="Times New Roman" w:cs="Times New Roman"/>
          <w:bCs/>
        </w:rPr>
        <w:t xml:space="preserve"> experiencias son almacenadas en forma de casos para representar conocimiento. En nuestro experimento un caso es un registro de la planta estructurado con etapa de </w:t>
      </w:r>
      <w:r w:rsidR="0061354F">
        <w:rPr>
          <w:rFonts w:ascii="Times New Roman" w:hAnsi="Times New Roman" w:cs="Times New Roman"/>
          <w:bCs/>
        </w:rPr>
        <w:t>cultivo, ubicación  exacta en té</w:t>
      </w:r>
      <w:r w:rsidRPr="00FF06CE">
        <w:rPr>
          <w:rFonts w:ascii="Times New Roman" w:hAnsi="Times New Roman" w:cs="Times New Roman"/>
          <w:bCs/>
        </w:rPr>
        <w:t xml:space="preserve">rminos de latitud, longitud y altitud, condiciones de temperatura, luminosidad, </w:t>
      </w:r>
      <w:proofErr w:type="spellStart"/>
      <w:r w:rsidRPr="00FF06CE">
        <w:rPr>
          <w:rFonts w:ascii="Times New Roman" w:hAnsi="Times New Roman" w:cs="Times New Roman"/>
          <w:bCs/>
        </w:rPr>
        <w:t>ph</w:t>
      </w:r>
      <w:proofErr w:type="spellEnd"/>
      <w:r w:rsidRPr="00FF06CE">
        <w:rPr>
          <w:rFonts w:ascii="Times New Roman" w:hAnsi="Times New Roman" w:cs="Times New Roman"/>
          <w:bCs/>
        </w:rPr>
        <w:t>, electro</w:t>
      </w:r>
      <w:r w:rsidR="00D527C1">
        <w:rPr>
          <w:rFonts w:ascii="Times New Roman" w:hAnsi="Times New Roman" w:cs="Times New Roman"/>
          <w:bCs/>
        </w:rPr>
        <w:t xml:space="preserve"> conductividad y el análisis numé</w:t>
      </w:r>
      <w:r w:rsidRPr="00FF06CE">
        <w:rPr>
          <w:rFonts w:ascii="Times New Roman" w:hAnsi="Times New Roman" w:cs="Times New Roman"/>
          <w:bCs/>
        </w:rPr>
        <w:t>rico de imagen de la planta en esa marca de tiempo.</w:t>
      </w:r>
      <w:r w:rsidR="009C44CE">
        <w:rPr>
          <w:rFonts w:ascii="Times New Roman" w:hAnsi="Times New Roman" w:cs="Times New Roman"/>
          <w:bCs/>
        </w:rPr>
        <w:t xml:space="preserve"> </w:t>
      </w:r>
      <w:r w:rsidRPr="00FF06CE">
        <w:rPr>
          <w:rFonts w:ascii="Times New Roman" w:hAnsi="Times New Roman" w:cs="Times New Roman"/>
        </w:rPr>
        <w:t xml:space="preserve">Los casos son las bases de cualquier sistema </w:t>
      </w:r>
      <w:r w:rsidRPr="00E20198">
        <w:rPr>
          <w:rFonts w:ascii="Times New Roman" w:hAnsi="Times New Roman" w:cs="Times New Roman"/>
          <w:i/>
        </w:rPr>
        <w:t>CBR</w:t>
      </w:r>
      <w:r w:rsidRPr="00FF06CE">
        <w:rPr>
          <w:rFonts w:ascii="Times New Roman" w:hAnsi="Times New Roman" w:cs="Times New Roman"/>
        </w:rPr>
        <w:t xml:space="preserve">, un sistema sin casos </w:t>
      </w:r>
      <w:r w:rsidR="00505096">
        <w:rPr>
          <w:rFonts w:ascii="Times New Roman" w:hAnsi="Times New Roman" w:cs="Times New Roman"/>
        </w:rPr>
        <w:t>no podrí</w:t>
      </w:r>
      <w:r w:rsidRPr="00FF06CE">
        <w:rPr>
          <w:rFonts w:ascii="Times New Roman" w:hAnsi="Times New Roman" w:cs="Times New Roman"/>
        </w:rPr>
        <w:t xml:space="preserve">a ser considerado un </w:t>
      </w:r>
      <w:r w:rsidRPr="00E20198">
        <w:rPr>
          <w:rFonts w:ascii="Times New Roman" w:hAnsi="Times New Roman" w:cs="Times New Roman"/>
          <w:i/>
        </w:rPr>
        <w:t>CBR</w:t>
      </w:r>
      <w:r w:rsidRPr="00FF06CE">
        <w:rPr>
          <w:rFonts w:ascii="Times New Roman" w:hAnsi="Times New Roman" w:cs="Times New Roman"/>
        </w:rPr>
        <w:t>, la represent</w:t>
      </w:r>
      <w:r w:rsidR="00136649">
        <w:rPr>
          <w:rFonts w:ascii="Times New Roman" w:hAnsi="Times New Roman" w:cs="Times New Roman"/>
        </w:rPr>
        <w:t>ación de</w:t>
      </w:r>
      <w:r w:rsidR="003C74CD">
        <w:rPr>
          <w:rFonts w:ascii="Times New Roman" w:hAnsi="Times New Roman" w:cs="Times New Roman"/>
        </w:rPr>
        <w:t xml:space="preserve"> los casos es la decisión má</w:t>
      </w:r>
      <w:r w:rsidR="00136649">
        <w:rPr>
          <w:rFonts w:ascii="Times New Roman" w:hAnsi="Times New Roman" w:cs="Times New Roman"/>
        </w:rPr>
        <w:t>s crí</w:t>
      </w:r>
      <w:r w:rsidRPr="00FF06CE">
        <w:rPr>
          <w:rFonts w:ascii="Times New Roman" w:hAnsi="Times New Roman" w:cs="Times New Roman"/>
        </w:rPr>
        <w:t xml:space="preserve">tica e importante en la construcción de Sistemas </w:t>
      </w:r>
      <w:r w:rsidRPr="00E20198">
        <w:rPr>
          <w:rFonts w:ascii="Times New Roman" w:hAnsi="Times New Roman" w:cs="Times New Roman"/>
          <w:i/>
        </w:rPr>
        <w:t>CBR</w:t>
      </w:r>
      <w:r w:rsidRPr="00FF06CE">
        <w:rPr>
          <w:rFonts w:ascii="Times New Roman" w:hAnsi="Times New Roman" w:cs="Times New Roman"/>
          <w:bCs/>
        </w:rPr>
        <w:t>.</w:t>
      </w:r>
      <w:r w:rsidR="00FF06CE" w:rsidRPr="00FF06CE">
        <w:t xml:space="preserve"> </w:t>
      </w:r>
      <w:r w:rsidR="003C74CD">
        <w:rPr>
          <w:rFonts w:ascii="Times New Roman" w:hAnsi="Times New Roman" w:cs="Times New Roman"/>
          <w:bCs/>
        </w:rPr>
        <w:t>La representació</w:t>
      </w:r>
      <w:r w:rsidRPr="00FF06CE">
        <w:rPr>
          <w:rFonts w:ascii="Times New Roman" w:hAnsi="Times New Roman" w:cs="Times New Roman"/>
          <w:bCs/>
        </w:rPr>
        <w:t xml:space="preserve">n de casos en un </w:t>
      </w:r>
      <w:r w:rsidRPr="00E20198">
        <w:rPr>
          <w:rFonts w:ascii="Times New Roman" w:hAnsi="Times New Roman" w:cs="Times New Roman"/>
          <w:bCs/>
          <w:i/>
        </w:rPr>
        <w:t>CBR</w:t>
      </w:r>
      <w:r w:rsidRPr="00FF06CE">
        <w:rPr>
          <w:rFonts w:ascii="Times New Roman" w:hAnsi="Times New Roman" w:cs="Times New Roman"/>
          <w:bCs/>
        </w:rPr>
        <w:t xml:space="preserve"> hace uso</w:t>
      </w:r>
      <w:r w:rsidR="003C74CD">
        <w:rPr>
          <w:rFonts w:ascii="Times New Roman" w:hAnsi="Times New Roman" w:cs="Times New Roman"/>
          <w:bCs/>
        </w:rPr>
        <w:t xml:space="preserve"> de formalismos de representació</w:t>
      </w:r>
      <w:r w:rsidRPr="00FF06CE">
        <w:rPr>
          <w:rFonts w:ascii="Times New Roman" w:hAnsi="Times New Roman" w:cs="Times New Roman"/>
          <w:bCs/>
        </w:rPr>
        <w:t>n</w:t>
      </w:r>
      <w:r w:rsidR="003C74CD">
        <w:rPr>
          <w:rFonts w:ascii="Times New Roman" w:hAnsi="Times New Roman" w:cs="Times New Roman"/>
          <w:bCs/>
        </w:rPr>
        <w:t xml:space="preserve"> de conocimientos muy conocidos en el campo de la Inteligencia Artificial,</w:t>
      </w:r>
      <w:r w:rsidRPr="00FF06CE">
        <w:rPr>
          <w:rFonts w:ascii="Times New Roman" w:hAnsi="Times New Roman" w:cs="Times New Roman"/>
          <w:bCs/>
        </w:rPr>
        <w:t xml:space="preserve"> representa</w:t>
      </w:r>
      <w:r w:rsidR="003C74CD">
        <w:rPr>
          <w:rFonts w:ascii="Times New Roman" w:hAnsi="Times New Roman" w:cs="Times New Roman"/>
          <w:bCs/>
        </w:rPr>
        <w:t>n</w:t>
      </w:r>
      <w:r w:rsidRPr="00FF06CE">
        <w:rPr>
          <w:rFonts w:ascii="Times New Roman" w:hAnsi="Times New Roman" w:cs="Times New Roman"/>
          <w:bCs/>
        </w:rPr>
        <w:t xml:space="preserve"> la experiencia contenida </w:t>
      </w:r>
      <w:r w:rsidR="003C74CD">
        <w:rPr>
          <w:rFonts w:ascii="Times New Roman" w:hAnsi="Times New Roman" w:cs="Times New Roman"/>
          <w:bCs/>
        </w:rPr>
        <w:t>en los casos para propó</w:t>
      </w:r>
      <w:r w:rsidRPr="00FF06CE">
        <w:rPr>
          <w:rFonts w:ascii="Times New Roman" w:hAnsi="Times New Roman" w:cs="Times New Roman"/>
          <w:bCs/>
        </w:rPr>
        <w:t>sitos de razonamien</w:t>
      </w:r>
      <w:r w:rsidR="003C74CD">
        <w:rPr>
          <w:rFonts w:ascii="Times New Roman" w:hAnsi="Times New Roman" w:cs="Times New Roman"/>
          <w:bCs/>
        </w:rPr>
        <w:t xml:space="preserve">to. </w:t>
      </w:r>
      <w:r w:rsidR="005971D0">
        <w:rPr>
          <w:rFonts w:ascii="Times New Roman" w:hAnsi="Times New Roman" w:cs="Times New Roman"/>
          <w:bCs/>
        </w:rPr>
        <w:t>(</w:t>
      </w:r>
      <w:r w:rsidR="005971D0">
        <w:rPr>
          <w:noProof/>
          <w:lang w:val="es-MX"/>
        </w:rPr>
        <w:t>Leonard, M. &amp;. ,</w:t>
      </w:r>
      <w:r w:rsidR="005971D0" w:rsidRPr="005971D0">
        <w:rPr>
          <w:noProof/>
          <w:lang w:val="es-MX"/>
        </w:rPr>
        <w:t>2014)</w:t>
      </w:r>
      <w:r w:rsidR="005971D0">
        <w:rPr>
          <w:noProof/>
          <w:lang w:val="es-MX"/>
        </w:rPr>
        <w:t xml:space="preserve">. </w:t>
      </w:r>
      <w:r w:rsidR="003C74CD">
        <w:rPr>
          <w:rFonts w:ascii="Times New Roman" w:hAnsi="Times New Roman" w:cs="Times New Roman"/>
          <w:bCs/>
        </w:rPr>
        <w:t>Las dos principales categorí</w:t>
      </w:r>
      <w:r w:rsidRPr="00FF06CE">
        <w:rPr>
          <w:rFonts w:ascii="Times New Roman" w:hAnsi="Times New Roman" w:cs="Times New Roman"/>
          <w:bCs/>
        </w:rPr>
        <w:t>as d</w:t>
      </w:r>
      <w:r w:rsidR="003C74CD">
        <w:rPr>
          <w:rFonts w:ascii="Times New Roman" w:hAnsi="Times New Roman" w:cs="Times New Roman"/>
          <w:bCs/>
        </w:rPr>
        <w:t>e representación de casos son: métodos tradicionales y métodos semá</w:t>
      </w:r>
      <w:r w:rsidRPr="00FF06CE">
        <w:rPr>
          <w:rFonts w:ascii="Times New Roman" w:hAnsi="Times New Roman" w:cs="Times New Roman"/>
          <w:bCs/>
        </w:rPr>
        <w:t>nticos.</w:t>
      </w:r>
      <w:r w:rsidR="009C44CE" w:rsidRPr="009C44CE">
        <w:rPr>
          <w:rFonts w:ascii="Times New Roman" w:hAnsi="Times New Roman" w:cs="Times New Roman"/>
          <w:bCs/>
        </w:rPr>
        <w:t xml:space="preserve"> </w:t>
      </w:r>
      <w:r w:rsidR="009C44CE">
        <w:rPr>
          <w:rFonts w:ascii="Times New Roman" w:hAnsi="Times New Roman" w:cs="Times New Roman"/>
          <w:bCs/>
        </w:rPr>
        <w:t xml:space="preserve">La Figura 1 muestra </w:t>
      </w:r>
      <w:r w:rsidR="000B7D5C">
        <w:rPr>
          <w:rFonts w:ascii="Times New Roman" w:hAnsi="Times New Roman" w:cs="Times New Roman"/>
          <w:bCs/>
        </w:rPr>
        <w:t xml:space="preserve">los procesos de un sistema </w:t>
      </w:r>
      <w:r w:rsidR="009C44CE">
        <w:rPr>
          <w:rFonts w:ascii="Times New Roman" w:hAnsi="Times New Roman" w:cs="Times New Roman"/>
          <w:bCs/>
        </w:rPr>
        <w:t>CBR.</w:t>
      </w:r>
    </w:p>
    <w:p w14:paraId="54FFAFF3" w14:textId="77777777" w:rsidR="009C44CE" w:rsidRDefault="006E25E6">
      <w:pPr>
        <w:spacing w:before="100" w:after="100"/>
        <w:jc w:val="center"/>
        <w:pPrChange w:id="64" w:author="Foro UniVO 2018" w:date="2018-05-10T11:49:00Z">
          <w:pPr>
            <w:spacing w:before="100" w:after="100"/>
            <w:jc w:val="both"/>
          </w:pPr>
        </w:pPrChange>
      </w:pPr>
      <w:r>
        <w:rPr>
          <w:noProof/>
          <w:lang w:val="es-MX" w:eastAsia="es-MX"/>
        </w:rPr>
        <w:lastRenderedPageBreak/>
        <w:drawing>
          <wp:inline distT="0" distB="0" distL="0" distR="0" wp14:anchorId="5E0D1179" wp14:editId="36643A7B">
            <wp:extent cx="3348380" cy="2893326"/>
            <wp:effectExtent l="0" t="0" r="444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br_cycle.png"/>
                    <pic:cNvPicPr/>
                  </pic:nvPicPr>
                  <pic:blipFill>
                    <a:blip r:embed="rId9">
                      <a:extLst>
                        <a:ext uri="{28A0092B-C50C-407E-A947-70E740481C1C}">
                          <a14:useLocalDpi xmlns:a14="http://schemas.microsoft.com/office/drawing/2010/main" val="0"/>
                        </a:ext>
                      </a:extLst>
                    </a:blip>
                    <a:stretch>
                      <a:fillRect/>
                    </a:stretch>
                  </pic:blipFill>
                  <pic:spPr>
                    <a:xfrm>
                      <a:off x="0" y="0"/>
                      <a:ext cx="3348380" cy="2893326"/>
                    </a:xfrm>
                    <a:prstGeom prst="rect">
                      <a:avLst/>
                    </a:prstGeom>
                  </pic:spPr>
                </pic:pic>
              </a:graphicData>
            </a:graphic>
          </wp:inline>
        </w:drawing>
      </w:r>
    </w:p>
    <w:p w14:paraId="700DCF06" w14:textId="77777777" w:rsidR="00E460E3" w:rsidRPr="00DE3846" w:rsidRDefault="00E460E3" w:rsidP="00E460E3">
      <w:pPr>
        <w:spacing w:before="100" w:after="100"/>
        <w:ind w:right="618"/>
        <w:jc w:val="center"/>
        <w:rPr>
          <w:rFonts w:ascii="Times New Roman" w:hAnsi="Times New Roman" w:cs="Times New Roman"/>
          <w:b/>
          <w:bCs/>
          <w:color w:val="000000"/>
          <w:sz w:val="18"/>
          <w:szCs w:val="18"/>
          <w:lang w:val="es-ES_tradnl"/>
        </w:rPr>
      </w:pPr>
      <w:commentRangeStart w:id="65"/>
      <w:r w:rsidRPr="00DE3846">
        <w:rPr>
          <w:rFonts w:ascii="Times New Roman" w:hAnsi="Times New Roman" w:cs="Times New Roman"/>
          <w:b/>
          <w:bCs/>
          <w:color w:val="000000"/>
          <w:sz w:val="18"/>
          <w:szCs w:val="18"/>
          <w:lang w:val="es-ES_tradnl"/>
        </w:rPr>
        <w:t>Figura 1.</w:t>
      </w:r>
      <w:del w:id="66" w:author="Foro UniVO 2018" w:date="2018-05-10T11:49:00Z">
        <w:r w:rsidRPr="00DE3846" w:rsidDel="00AE617A">
          <w:rPr>
            <w:rFonts w:ascii="Times New Roman" w:hAnsi="Times New Roman" w:cs="Times New Roman"/>
            <w:b/>
            <w:bCs/>
            <w:color w:val="000000"/>
            <w:sz w:val="18"/>
            <w:szCs w:val="18"/>
            <w:lang w:val="es-ES_tradnl"/>
          </w:rPr>
          <w:delText>-</w:delText>
        </w:r>
      </w:del>
      <w:r w:rsidRPr="00DE3846">
        <w:rPr>
          <w:rFonts w:ascii="Times New Roman" w:hAnsi="Times New Roman" w:cs="Times New Roman"/>
          <w:b/>
          <w:bCs/>
          <w:color w:val="000000"/>
          <w:sz w:val="18"/>
          <w:szCs w:val="18"/>
          <w:lang w:val="es-ES_tradnl"/>
        </w:rPr>
        <w:t xml:space="preserve"> </w:t>
      </w:r>
      <w:r w:rsidR="000B7D5C">
        <w:rPr>
          <w:rFonts w:ascii="Times New Roman" w:hAnsi="Times New Roman" w:cs="Times New Roman"/>
          <w:b/>
          <w:bCs/>
          <w:color w:val="000000"/>
          <w:sz w:val="18"/>
          <w:szCs w:val="18"/>
          <w:lang w:val="es-ES_tradnl"/>
        </w:rPr>
        <w:t xml:space="preserve">Procesos de un sistema </w:t>
      </w:r>
      <w:proofErr w:type="spellStart"/>
      <w:r w:rsidR="000B7D5C" w:rsidRPr="00E20198">
        <w:rPr>
          <w:rFonts w:ascii="Times New Roman" w:hAnsi="Times New Roman" w:cs="Times New Roman"/>
          <w:b/>
          <w:bCs/>
          <w:i/>
          <w:color w:val="000000"/>
          <w:sz w:val="18"/>
          <w:szCs w:val="18"/>
          <w:lang w:val="es-ES_tradnl"/>
        </w:rPr>
        <w:t>CBR</w:t>
      </w:r>
      <w:proofErr w:type="spellEnd"/>
      <w:r w:rsidRPr="00DE3846">
        <w:rPr>
          <w:rFonts w:ascii="Times New Roman" w:hAnsi="Times New Roman" w:cs="Times New Roman"/>
          <w:b/>
          <w:bCs/>
          <w:color w:val="000000"/>
          <w:sz w:val="18"/>
          <w:szCs w:val="18"/>
          <w:lang w:val="es-ES_tradnl"/>
        </w:rPr>
        <w:t>.</w:t>
      </w:r>
      <w:commentRangeEnd w:id="65"/>
      <w:r w:rsidR="00AE617A">
        <w:rPr>
          <w:rStyle w:val="Refdecomentario"/>
        </w:rPr>
        <w:commentReference w:id="65"/>
      </w:r>
    </w:p>
    <w:p w14:paraId="5CCBF989" w14:textId="77777777" w:rsidR="00E460E3" w:rsidRPr="00E460E3" w:rsidRDefault="00E460E3" w:rsidP="009C44CE">
      <w:pPr>
        <w:spacing w:before="100" w:after="100"/>
        <w:jc w:val="both"/>
        <w:rPr>
          <w:lang w:val="es-ES_tradnl"/>
        </w:rPr>
      </w:pPr>
    </w:p>
    <w:p w14:paraId="1830ED64" w14:textId="77777777" w:rsidR="00A82D69" w:rsidRPr="00FF06CE" w:rsidRDefault="00A82D69">
      <w:pPr>
        <w:spacing w:before="100" w:after="100"/>
        <w:jc w:val="both"/>
      </w:pPr>
    </w:p>
    <w:p w14:paraId="280FC908" w14:textId="77777777" w:rsidR="00A82D69" w:rsidRPr="00FF06CE" w:rsidRDefault="00BE1B9D">
      <w:pPr>
        <w:spacing w:before="100" w:after="100"/>
        <w:jc w:val="both"/>
      </w:pPr>
      <w:r w:rsidRPr="00FF06CE">
        <w:rPr>
          <w:rFonts w:ascii="Times New Roman" w:hAnsi="Times New Roman" w:cs="Times New Roman"/>
          <w:bCs/>
        </w:rPr>
        <w:t xml:space="preserve">La eficiencia </w:t>
      </w:r>
      <w:r w:rsidR="003C74CD">
        <w:rPr>
          <w:rFonts w:ascii="Times New Roman" w:hAnsi="Times New Roman" w:cs="Times New Roman"/>
          <w:bCs/>
        </w:rPr>
        <w:t>de los algoritmos de</w:t>
      </w:r>
      <w:r w:rsidR="00697407">
        <w:rPr>
          <w:rFonts w:ascii="Times New Roman" w:hAnsi="Times New Roman" w:cs="Times New Roman"/>
          <w:bCs/>
        </w:rPr>
        <w:t xml:space="preserve"> recuperación de casos es</w:t>
      </w:r>
      <w:r w:rsidRPr="00FF06CE">
        <w:rPr>
          <w:rFonts w:ascii="Times New Roman" w:hAnsi="Times New Roman" w:cs="Times New Roman"/>
          <w:bCs/>
        </w:rPr>
        <w:t xml:space="preserve"> determinada y afectada directamente por </w:t>
      </w:r>
      <w:r w:rsidR="003C74CD">
        <w:rPr>
          <w:rFonts w:ascii="Times New Roman" w:hAnsi="Times New Roman" w:cs="Times New Roman"/>
          <w:bCs/>
        </w:rPr>
        <w:t>el mé</w:t>
      </w:r>
      <w:r w:rsidRPr="00FF06CE">
        <w:rPr>
          <w:rFonts w:ascii="Times New Roman" w:hAnsi="Times New Roman" w:cs="Times New Roman"/>
          <w:bCs/>
        </w:rPr>
        <w:t xml:space="preserve">todo de representación de casos </w:t>
      </w:r>
      <w:del w:id="67" w:author="Foro UniVO 2018" w:date="2018-05-10T14:06:00Z">
        <w:r w:rsidRPr="00FF06CE" w:rsidDel="00AF4651">
          <w:rPr>
            <w:rFonts w:ascii="Times New Roman" w:hAnsi="Times New Roman" w:cs="Times New Roman"/>
            <w:bCs/>
          </w:rPr>
          <w:delText>usado</w:delText>
        </w:r>
      </w:del>
      <w:ins w:id="68" w:author="Foro UniVO 2018" w:date="2018-05-10T14:06:00Z">
        <w:r w:rsidR="00AF4651">
          <w:rPr>
            <w:rFonts w:ascii="Times New Roman" w:hAnsi="Times New Roman" w:cs="Times New Roman"/>
            <w:bCs/>
          </w:rPr>
          <w:t>uso</w:t>
        </w:r>
      </w:ins>
      <w:r w:rsidRPr="00FF06CE">
        <w:rPr>
          <w:rFonts w:ascii="Times New Roman" w:hAnsi="Times New Roman" w:cs="Times New Roman"/>
          <w:bCs/>
        </w:rPr>
        <w:t>.</w:t>
      </w:r>
      <w:r w:rsidR="00FF06CE" w:rsidRPr="00FF06CE">
        <w:t xml:space="preserve"> </w:t>
      </w:r>
      <w:r w:rsidRPr="00FF06CE">
        <w:rPr>
          <w:rFonts w:ascii="Times New Roman" w:hAnsi="Times New Roman" w:cs="Times New Roman"/>
          <w:bCs/>
        </w:rPr>
        <w:t xml:space="preserve">En un </w:t>
      </w:r>
      <w:r w:rsidRPr="00E20198">
        <w:rPr>
          <w:rFonts w:ascii="Times New Roman" w:hAnsi="Times New Roman" w:cs="Times New Roman"/>
          <w:bCs/>
          <w:i/>
        </w:rPr>
        <w:t>CBR</w:t>
      </w:r>
      <w:r w:rsidRPr="00FF06CE">
        <w:rPr>
          <w:rFonts w:ascii="Times New Roman" w:hAnsi="Times New Roman" w:cs="Times New Roman"/>
          <w:bCs/>
        </w:rPr>
        <w:t xml:space="preserve"> un caso contiene el conocimiento de un episodio experimentado y el contexto en el cual el conocimiento puede ser aplicado. El  problema de representación de casos debe ser considerado desde 2 puntos de vista</w:t>
      </w:r>
      <w:r w:rsidR="003C74CD">
        <w:rPr>
          <w:rFonts w:ascii="Times New Roman" w:hAnsi="Times New Roman" w:cs="Times New Roman"/>
          <w:bCs/>
        </w:rPr>
        <w:t>: el primero,  los modelos conc</w:t>
      </w:r>
      <w:r w:rsidRPr="00FF06CE">
        <w:rPr>
          <w:rFonts w:ascii="Times New Roman" w:hAnsi="Times New Roman" w:cs="Times New Roman"/>
          <w:bCs/>
        </w:rPr>
        <w:t>e</w:t>
      </w:r>
      <w:r w:rsidR="003C74CD">
        <w:rPr>
          <w:rFonts w:ascii="Times New Roman" w:hAnsi="Times New Roman" w:cs="Times New Roman"/>
          <w:bCs/>
        </w:rPr>
        <w:t>p</w:t>
      </w:r>
      <w:r w:rsidRPr="00FF06CE">
        <w:rPr>
          <w:rFonts w:ascii="Times New Roman" w:hAnsi="Times New Roman" w:cs="Times New Roman"/>
          <w:bCs/>
        </w:rPr>
        <w:t>tuales que son usados para diseñar y representar casos,  y el segundo la manera de implementar los casos en la computadora.</w:t>
      </w:r>
    </w:p>
    <w:p w14:paraId="009FF820" w14:textId="77777777" w:rsidR="00A82D69" w:rsidRPr="00FF06CE" w:rsidRDefault="00BE1B9D">
      <w:pPr>
        <w:spacing w:before="100" w:after="100"/>
        <w:jc w:val="both"/>
      </w:pPr>
      <w:r w:rsidRPr="00FF06CE">
        <w:rPr>
          <w:rFonts w:ascii="Times New Roman" w:hAnsi="Times New Roman" w:cs="Times New Roman"/>
          <w:bCs/>
        </w:rPr>
        <w:t xml:space="preserve">La representación de casos contiene 3 problemas: </w:t>
      </w:r>
    </w:p>
    <w:p w14:paraId="13FE8A4B" w14:textId="77777777" w:rsidR="00A82D69" w:rsidRPr="00FF06CE" w:rsidRDefault="008014A1">
      <w:pPr>
        <w:spacing w:before="100" w:after="100"/>
        <w:jc w:val="both"/>
      </w:pPr>
      <w:r>
        <w:rPr>
          <w:rFonts w:ascii="Times New Roman" w:hAnsi="Times New Roman" w:cs="Times New Roman"/>
          <w:bCs/>
        </w:rPr>
        <w:t>- D</w:t>
      </w:r>
      <w:r w:rsidR="00BE1B9D" w:rsidRPr="00FF06CE">
        <w:rPr>
          <w:rFonts w:ascii="Times New Roman" w:hAnsi="Times New Roman" w:cs="Times New Roman"/>
          <w:bCs/>
        </w:rPr>
        <w:t>efinir que atributos de</w:t>
      </w:r>
      <w:r>
        <w:rPr>
          <w:rFonts w:ascii="Times New Roman" w:hAnsi="Times New Roman" w:cs="Times New Roman"/>
          <w:bCs/>
        </w:rPr>
        <w:t>scriben un caso</w:t>
      </w:r>
      <w:r w:rsidR="00BE1B9D" w:rsidRPr="00FF06CE">
        <w:rPr>
          <w:rFonts w:ascii="Times New Roman" w:hAnsi="Times New Roman" w:cs="Times New Roman"/>
          <w:bCs/>
        </w:rPr>
        <w:t xml:space="preserve"> </w:t>
      </w:r>
    </w:p>
    <w:p w14:paraId="270C083C" w14:textId="77777777" w:rsidR="00A82D69" w:rsidRPr="00FF06CE" w:rsidRDefault="008014A1">
      <w:pPr>
        <w:spacing w:before="100" w:after="100"/>
        <w:jc w:val="both"/>
      </w:pPr>
      <w:r>
        <w:rPr>
          <w:rFonts w:ascii="Times New Roman" w:hAnsi="Times New Roman" w:cs="Times New Roman"/>
          <w:bCs/>
        </w:rPr>
        <w:t>- D</w:t>
      </w:r>
      <w:r w:rsidR="00BE1B9D" w:rsidRPr="00FF06CE">
        <w:rPr>
          <w:rFonts w:ascii="Times New Roman" w:hAnsi="Times New Roman" w:cs="Times New Roman"/>
          <w:bCs/>
        </w:rPr>
        <w:t>efinir la estructura para describir el contenido de caso</w:t>
      </w:r>
    </w:p>
    <w:p w14:paraId="13A4B27D" w14:textId="77777777" w:rsidR="00A82D69" w:rsidRPr="00FF06CE" w:rsidRDefault="00697407">
      <w:pPr>
        <w:spacing w:before="100" w:after="100"/>
        <w:jc w:val="both"/>
      </w:pPr>
      <w:r>
        <w:rPr>
          <w:rFonts w:ascii="Times New Roman" w:hAnsi="Times New Roman" w:cs="Times New Roman"/>
          <w:bCs/>
        </w:rPr>
        <w:t xml:space="preserve">- </w:t>
      </w:r>
      <w:r w:rsidR="008014A1">
        <w:rPr>
          <w:rFonts w:ascii="Times New Roman" w:hAnsi="Times New Roman" w:cs="Times New Roman"/>
          <w:bCs/>
        </w:rPr>
        <w:t>O</w:t>
      </w:r>
      <w:r w:rsidR="00BE1B9D" w:rsidRPr="00FF06CE">
        <w:rPr>
          <w:rFonts w:ascii="Times New Roman" w:hAnsi="Times New Roman" w:cs="Times New Roman"/>
          <w:bCs/>
        </w:rPr>
        <w:t>rganizar los casos en la base de casos</w:t>
      </w:r>
    </w:p>
    <w:p w14:paraId="30602896" w14:textId="77777777" w:rsidR="00A82D69" w:rsidRPr="00FF06CE" w:rsidRDefault="00BE1B9D">
      <w:pPr>
        <w:spacing w:before="100" w:after="100"/>
        <w:jc w:val="both"/>
      </w:pPr>
      <w:r w:rsidRPr="00FF06CE">
        <w:rPr>
          <w:rFonts w:ascii="Times New Roman" w:hAnsi="Times New Roman" w:cs="Times New Roman"/>
          <w:bCs/>
        </w:rPr>
        <w:t>La base de caso</w:t>
      </w:r>
      <w:r w:rsidR="00095D37">
        <w:rPr>
          <w:rFonts w:ascii="Times New Roman" w:hAnsi="Times New Roman" w:cs="Times New Roman"/>
          <w:bCs/>
        </w:rPr>
        <w:t>s</w:t>
      </w:r>
      <w:r w:rsidR="009C44CE">
        <w:rPr>
          <w:rFonts w:ascii="Times New Roman" w:hAnsi="Times New Roman" w:cs="Times New Roman"/>
          <w:bCs/>
        </w:rPr>
        <w:t xml:space="preserve"> puede</w:t>
      </w:r>
      <w:r w:rsidRPr="00FF06CE">
        <w:rPr>
          <w:rFonts w:ascii="Times New Roman" w:hAnsi="Times New Roman" w:cs="Times New Roman"/>
          <w:bCs/>
        </w:rPr>
        <w:t xml:space="preserve"> tomar cua</w:t>
      </w:r>
      <w:r w:rsidR="008014A1">
        <w:rPr>
          <w:rFonts w:ascii="Times New Roman" w:hAnsi="Times New Roman" w:cs="Times New Roman"/>
          <w:bCs/>
        </w:rPr>
        <w:t>lquier formato para almacenar fí</w:t>
      </w:r>
      <w:r w:rsidRPr="00FF06CE">
        <w:rPr>
          <w:rFonts w:ascii="Times New Roman" w:hAnsi="Times New Roman" w:cs="Times New Roman"/>
          <w:bCs/>
        </w:rPr>
        <w:t>sicamente los casos</w:t>
      </w:r>
      <w:del w:id="69" w:author="Foro UniVO 2018" w:date="2018-05-10T14:10:00Z">
        <w:r w:rsidRPr="00FF06CE" w:rsidDel="00AF4651">
          <w:rPr>
            <w:rFonts w:ascii="Times New Roman" w:hAnsi="Times New Roman" w:cs="Times New Roman"/>
            <w:bCs/>
          </w:rPr>
          <w:delText xml:space="preserve">. La base de casos puede ser </w:delText>
        </w:r>
      </w:del>
      <w:ins w:id="70" w:author="Foro UniVO 2018" w:date="2018-05-10T14:10:00Z">
        <w:r w:rsidR="00AF4651">
          <w:rPr>
            <w:rFonts w:ascii="Times New Roman" w:hAnsi="Times New Roman" w:cs="Times New Roman"/>
            <w:bCs/>
          </w:rPr>
          <w:t xml:space="preserve">, así también ser </w:t>
        </w:r>
      </w:ins>
      <w:r w:rsidRPr="00FF06CE">
        <w:rPr>
          <w:rFonts w:ascii="Times New Roman" w:hAnsi="Times New Roman" w:cs="Times New Roman"/>
          <w:bCs/>
        </w:rPr>
        <w:t>una base de datos relacional u orientada a objetos,</w:t>
      </w:r>
      <w:r w:rsidR="00FF06CE" w:rsidRPr="00FF06CE">
        <w:rPr>
          <w:rFonts w:ascii="Times New Roman" w:hAnsi="Times New Roman" w:cs="Times New Roman"/>
          <w:bCs/>
        </w:rPr>
        <w:t xml:space="preserve"> </w:t>
      </w:r>
      <w:r w:rsidR="008014A1">
        <w:rPr>
          <w:rFonts w:ascii="Times New Roman" w:hAnsi="Times New Roman" w:cs="Times New Roman"/>
          <w:bCs/>
        </w:rPr>
        <w:t xml:space="preserve">archivos </w:t>
      </w:r>
      <w:r w:rsidR="008014A1" w:rsidRPr="00E20198">
        <w:rPr>
          <w:rFonts w:ascii="Times New Roman" w:hAnsi="Times New Roman" w:cs="Times New Roman"/>
          <w:bCs/>
          <w:i/>
        </w:rPr>
        <w:t>XML</w:t>
      </w:r>
      <w:r w:rsidRPr="00FF06CE">
        <w:rPr>
          <w:rFonts w:ascii="Times New Roman" w:hAnsi="Times New Roman" w:cs="Times New Roman"/>
          <w:bCs/>
        </w:rPr>
        <w:t xml:space="preserve"> o ar</w:t>
      </w:r>
      <w:r w:rsidR="008014A1">
        <w:rPr>
          <w:rFonts w:ascii="Times New Roman" w:hAnsi="Times New Roman" w:cs="Times New Roman"/>
          <w:bCs/>
        </w:rPr>
        <w:t>chivos planos separados por algú</w:t>
      </w:r>
      <w:r w:rsidRPr="00FF06CE">
        <w:rPr>
          <w:rFonts w:ascii="Times New Roman" w:hAnsi="Times New Roman" w:cs="Times New Roman"/>
          <w:bCs/>
        </w:rPr>
        <w:t xml:space="preserve">n valor. Los casos deben ser indexados </w:t>
      </w:r>
      <w:r w:rsidR="008014A1">
        <w:rPr>
          <w:rFonts w:ascii="Times New Roman" w:hAnsi="Times New Roman" w:cs="Times New Roman"/>
          <w:bCs/>
        </w:rPr>
        <w:t>para que la etapa de recuperació</w:t>
      </w:r>
      <w:r w:rsidRPr="00FF06CE">
        <w:rPr>
          <w:rFonts w:ascii="Times New Roman" w:hAnsi="Times New Roman" w:cs="Times New Roman"/>
          <w:bCs/>
        </w:rPr>
        <w:t xml:space="preserve">n </w:t>
      </w:r>
      <w:del w:id="71" w:author="Foro UniVO 2018" w:date="2018-05-10T14:11:00Z">
        <w:r w:rsidR="008014A1" w:rsidDel="00AF4651">
          <w:rPr>
            <w:rFonts w:ascii="Times New Roman" w:hAnsi="Times New Roman" w:cs="Times New Roman"/>
            <w:bCs/>
          </w:rPr>
          <w:delText xml:space="preserve">de </w:delText>
        </w:r>
        <w:r w:rsidRPr="00FF06CE" w:rsidDel="00AF4651">
          <w:rPr>
            <w:rFonts w:ascii="Times New Roman" w:hAnsi="Times New Roman" w:cs="Times New Roman"/>
            <w:bCs/>
          </w:rPr>
          <w:delText xml:space="preserve">casos </w:delText>
        </w:r>
      </w:del>
      <w:r w:rsidRPr="00FF06CE">
        <w:rPr>
          <w:rFonts w:ascii="Times New Roman" w:hAnsi="Times New Roman" w:cs="Times New Roman"/>
          <w:bCs/>
        </w:rPr>
        <w:t xml:space="preserve">pueda usar una estructura </w:t>
      </w:r>
      <w:del w:id="72" w:author="Foro UniVO 2018" w:date="2018-05-10T14:12:00Z">
        <w:r w:rsidRPr="00FF06CE" w:rsidDel="00AF4651">
          <w:rPr>
            <w:rFonts w:ascii="Times New Roman" w:hAnsi="Times New Roman" w:cs="Times New Roman"/>
            <w:bCs/>
          </w:rPr>
          <w:delText xml:space="preserve">para tener acceso a los </w:delText>
        </w:r>
        <w:commentRangeStart w:id="73"/>
        <w:r w:rsidRPr="00FF06CE" w:rsidDel="00AF4651">
          <w:rPr>
            <w:rFonts w:ascii="Times New Roman" w:hAnsi="Times New Roman" w:cs="Times New Roman"/>
            <w:bCs/>
          </w:rPr>
          <w:delText>casos</w:delText>
        </w:r>
      </w:del>
      <w:ins w:id="74" w:author="Foro UniVO 2018" w:date="2018-05-10T14:12:00Z">
        <w:r w:rsidR="00AF4651">
          <w:rPr>
            <w:rFonts w:ascii="Times New Roman" w:hAnsi="Times New Roman" w:cs="Times New Roman"/>
            <w:bCs/>
          </w:rPr>
          <w:t>que tenga acceso a cada uno</w:t>
        </w:r>
      </w:ins>
      <w:r w:rsidRPr="00FF06CE">
        <w:rPr>
          <w:rFonts w:ascii="Times New Roman" w:hAnsi="Times New Roman" w:cs="Times New Roman"/>
          <w:bCs/>
        </w:rPr>
        <w:t>.</w:t>
      </w:r>
      <w:commentRangeEnd w:id="73"/>
      <w:r w:rsidR="00AF4651">
        <w:rPr>
          <w:rStyle w:val="Refdecomentario"/>
        </w:rPr>
        <w:commentReference w:id="73"/>
      </w:r>
    </w:p>
    <w:p w14:paraId="7401C30A" w14:textId="77777777" w:rsidR="00A82D69" w:rsidRDefault="008014A1">
      <w:pPr>
        <w:spacing w:before="100" w:after="100"/>
        <w:jc w:val="both"/>
        <w:rPr>
          <w:rFonts w:ascii="Times New Roman" w:hAnsi="Times New Roman" w:cs="Times New Roman"/>
          <w:bCs/>
        </w:rPr>
      </w:pPr>
      <w:r>
        <w:rPr>
          <w:rFonts w:ascii="Times New Roman" w:hAnsi="Times New Roman" w:cs="Times New Roman"/>
          <w:bCs/>
        </w:rPr>
        <w:t>Este proyecto usa métodos de representació</w:t>
      </w:r>
      <w:r w:rsidR="00BE1B9D" w:rsidRPr="00FF06CE">
        <w:rPr>
          <w:rFonts w:ascii="Times New Roman" w:hAnsi="Times New Roman" w:cs="Times New Roman"/>
          <w:bCs/>
        </w:rPr>
        <w:t>n de casos tradicionale</w:t>
      </w:r>
      <w:r>
        <w:rPr>
          <w:rFonts w:ascii="Times New Roman" w:hAnsi="Times New Roman" w:cs="Times New Roman"/>
          <w:bCs/>
        </w:rPr>
        <w:t>s, particularmente representación de características por vector (</w:t>
      </w:r>
      <w:proofErr w:type="spellStart"/>
      <w:r w:rsidRPr="00E20198">
        <w:rPr>
          <w:rFonts w:ascii="Times New Roman" w:hAnsi="Times New Roman" w:cs="Times New Roman"/>
          <w:bCs/>
          <w:i/>
        </w:rPr>
        <w:t>Feature</w:t>
      </w:r>
      <w:proofErr w:type="spellEnd"/>
      <w:r w:rsidRPr="00E20198">
        <w:rPr>
          <w:rFonts w:ascii="Times New Roman" w:hAnsi="Times New Roman" w:cs="Times New Roman"/>
          <w:bCs/>
          <w:i/>
        </w:rPr>
        <w:t xml:space="preserve"> Vector </w:t>
      </w:r>
      <w:proofErr w:type="spellStart"/>
      <w:r w:rsidRPr="00E20198">
        <w:rPr>
          <w:rFonts w:ascii="Times New Roman" w:hAnsi="Times New Roman" w:cs="Times New Roman"/>
          <w:bCs/>
          <w:i/>
        </w:rPr>
        <w:t>R</w:t>
      </w:r>
      <w:r w:rsidR="00BE1B9D" w:rsidRPr="00E20198">
        <w:rPr>
          <w:rFonts w:ascii="Times New Roman" w:hAnsi="Times New Roman" w:cs="Times New Roman"/>
          <w:bCs/>
          <w:i/>
        </w:rPr>
        <w:t>epr</w:t>
      </w:r>
      <w:r w:rsidR="00993569" w:rsidRPr="00E20198">
        <w:rPr>
          <w:rFonts w:ascii="Times New Roman" w:hAnsi="Times New Roman" w:cs="Times New Roman"/>
          <w:bCs/>
          <w:i/>
        </w:rPr>
        <w:t>esentation</w:t>
      </w:r>
      <w:proofErr w:type="spellEnd"/>
      <w:r w:rsidR="00993569">
        <w:rPr>
          <w:rFonts w:ascii="Times New Roman" w:hAnsi="Times New Roman" w:cs="Times New Roman"/>
          <w:bCs/>
        </w:rPr>
        <w:t>). Esta es la forma más simple de representació</w:t>
      </w:r>
      <w:r w:rsidR="00BE1B9D" w:rsidRPr="00FF06CE">
        <w:rPr>
          <w:rFonts w:ascii="Times New Roman" w:hAnsi="Times New Roman" w:cs="Times New Roman"/>
          <w:bCs/>
        </w:rPr>
        <w:t>n de casos</w:t>
      </w:r>
      <w:r w:rsidR="00993569">
        <w:rPr>
          <w:rFonts w:ascii="Times New Roman" w:hAnsi="Times New Roman" w:cs="Times New Roman"/>
          <w:bCs/>
        </w:rPr>
        <w:t>,</w:t>
      </w:r>
      <w:r w:rsidR="00BE1B9D" w:rsidRPr="00FF06CE">
        <w:rPr>
          <w:rFonts w:ascii="Times New Roman" w:hAnsi="Times New Roman" w:cs="Times New Roman"/>
          <w:bCs/>
        </w:rPr>
        <w:t xml:space="preserve"> donde cada caso es representand</w:t>
      </w:r>
      <w:r w:rsidR="00993569">
        <w:rPr>
          <w:rFonts w:ascii="Times New Roman" w:hAnsi="Times New Roman" w:cs="Times New Roman"/>
          <w:bCs/>
        </w:rPr>
        <w:t>o por   un conjunto de caracterí</w:t>
      </w:r>
      <w:r w:rsidR="00BE1B9D" w:rsidRPr="00FF06CE">
        <w:rPr>
          <w:rFonts w:ascii="Times New Roman" w:hAnsi="Times New Roman" w:cs="Times New Roman"/>
          <w:bCs/>
        </w:rPr>
        <w:t xml:space="preserve">sticas describiendo el problema en la </w:t>
      </w:r>
      <w:r w:rsidR="00993569">
        <w:rPr>
          <w:rFonts w:ascii="Times New Roman" w:hAnsi="Times New Roman" w:cs="Times New Roman"/>
          <w:bCs/>
        </w:rPr>
        <w:t>forma (valor-atributo) y solució</w:t>
      </w:r>
      <w:r w:rsidR="00BE1B9D" w:rsidRPr="00FF06CE">
        <w:rPr>
          <w:rFonts w:ascii="Times New Roman" w:hAnsi="Times New Roman" w:cs="Times New Roman"/>
          <w:bCs/>
        </w:rPr>
        <w:t>n asociada.</w:t>
      </w:r>
      <w:r w:rsidR="000A00EF" w:rsidRPr="000A00EF">
        <w:rPr>
          <w:noProof/>
          <w:lang w:val="es-MX"/>
        </w:rPr>
        <w:t xml:space="preserve"> </w:t>
      </w:r>
      <w:r w:rsidR="000A00EF">
        <w:rPr>
          <w:noProof/>
          <w:lang w:val="es-MX"/>
        </w:rPr>
        <w:t>(</w:t>
      </w:r>
      <w:r w:rsidR="000A00EF" w:rsidRPr="000A00EF">
        <w:rPr>
          <w:noProof/>
          <w:lang w:val="es-MX"/>
        </w:rPr>
        <w:t>Shire, A</w:t>
      </w:r>
      <w:r w:rsidR="000A00EF">
        <w:rPr>
          <w:noProof/>
          <w:lang w:val="es-MX"/>
        </w:rPr>
        <w:t xml:space="preserve">., Jawarkar, U., &amp; Manmode, M., </w:t>
      </w:r>
      <w:r w:rsidR="000A00EF" w:rsidRPr="000A00EF">
        <w:rPr>
          <w:noProof/>
          <w:lang w:val="es-MX"/>
        </w:rPr>
        <w:t>2015)</w:t>
      </w:r>
      <w:r w:rsidR="006E25E6">
        <w:rPr>
          <w:rFonts w:ascii="Times New Roman" w:hAnsi="Times New Roman" w:cs="Times New Roman"/>
          <w:bCs/>
        </w:rPr>
        <w:t xml:space="preserve"> La f</w:t>
      </w:r>
      <w:r w:rsidR="000B7D5C">
        <w:rPr>
          <w:rFonts w:ascii="Times New Roman" w:hAnsi="Times New Roman" w:cs="Times New Roman"/>
          <w:bCs/>
        </w:rPr>
        <w:t>igura 2 muestra el proceso de cá</w:t>
      </w:r>
      <w:r w:rsidR="006E25E6">
        <w:rPr>
          <w:rFonts w:ascii="Times New Roman" w:hAnsi="Times New Roman" w:cs="Times New Roman"/>
          <w:bCs/>
        </w:rPr>
        <w:t>lculo de similitud usado en el proyecto.</w:t>
      </w:r>
    </w:p>
    <w:p w14:paraId="02A45634" w14:textId="77777777" w:rsidR="006E25E6" w:rsidRDefault="006E25E6">
      <w:pPr>
        <w:spacing w:before="100" w:after="100"/>
        <w:jc w:val="both"/>
      </w:pPr>
      <w:r>
        <w:rPr>
          <w:noProof/>
          <w:lang w:val="es-MX" w:eastAsia="es-MX"/>
        </w:rPr>
        <w:lastRenderedPageBreak/>
        <w:drawing>
          <wp:inline distT="0" distB="0" distL="0" distR="0" wp14:anchorId="3E244D43" wp14:editId="11B4CF3F">
            <wp:extent cx="3581443" cy="21904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br_retrieve.png"/>
                    <pic:cNvPicPr/>
                  </pic:nvPicPr>
                  <pic:blipFill>
                    <a:blip r:embed="rId10">
                      <a:extLst>
                        <a:ext uri="{28A0092B-C50C-407E-A947-70E740481C1C}">
                          <a14:useLocalDpi xmlns:a14="http://schemas.microsoft.com/office/drawing/2010/main" val="0"/>
                        </a:ext>
                      </a:extLst>
                    </a:blip>
                    <a:stretch>
                      <a:fillRect/>
                    </a:stretch>
                  </pic:blipFill>
                  <pic:spPr>
                    <a:xfrm>
                      <a:off x="0" y="0"/>
                      <a:ext cx="3585096" cy="2192699"/>
                    </a:xfrm>
                    <a:prstGeom prst="rect">
                      <a:avLst/>
                    </a:prstGeom>
                  </pic:spPr>
                </pic:pic>
              </a:graphicData>
            </a:graphic>
          </wp:inline>
        </w:drawing>
      </w:r>
    </w:p>
    <w:p w14:paraId="758BB29F" w14:textId="77777777" w:rsidR="00E460E3" w:rsidRPr="00DE3846" w:rsidRDefault="000B7D5C" w:rsidP="00E460E3">
      <w:pPr>
        <w:spacing w:before="100" w:after="100"/>
        <w:ind w:right="618"/>
        <w:jc w:val="center"/>
        <w:rPr>
          <w:rFonts w:ascii="Times New Roman" w:hAnsi="Times New Roman" w:cs="Times New Roman"/>
          <w:b/>
          <w:bCs/>
          <w:color w:val="000000"/>
          <w:sz w:val="18"/>
          <w:szCs w:val="18"/>
          <w:lang w:val="es-ES_tradnl"/>
        </w:rPr>
      </w:pPr>
      <w:commentRangeStart w:id="75"/>
      <w:r>
        <w:rPr>
          <w:rFonts w:ascii="Times New Roman" w:hAnsi="Times New Roman" w:cs="Times New Roman"/>
          <w:b/>
          <w:bCs/>
          <w:color w:val="000000"/>
          <w:sz w:val="18"/>
          <w:szCs w:val="18"/>
          <w:lang w:val="es-ES_tradnl"/>
        </w:rPr>
        <w:t>Figura 2</w:t>
      </w:r>
      <w:r w:rsidR="00E460E3" w:rsidRPr="00DE3846">
        <w:rPr>
          <w:rFonts w:ascii="Times New Roman" w:hAnsi="Times New Roman" w:cs="Times New Roman"/>
          <w:b/>
          <w:bCs/>
          <w:color w:val="000000"/>
          <w:sz w:val="18"/>
          <w:szCs w:val="18"/>
          <w:lang w:val="es-ES_tradnl"/>
        </w:rPr>
        <w:t xml:space="preserve">.- </w:t>
      </w:r>
      <w:r>
        <w:rPr>
          <w:rFonts w:ascii="Times New Roman" w:hAnsi="Times New Roman" w:cs="Times New Roman"/>
          <w:b/>
          <w:bCs/>
          <w:color w:val="000000"/>
          <w:sz w:val="18"/>
          <w:szCs w:val="18"/>
          <w:lang w:val="es-ES_tradnl"/>
        </w:rPr>
        <w:t xml:space="preserve">Proceso de cálculo de similitud usando </w:t>
      </w:r>
      <w:proofErr w:type="spellStart"/>
      <w:r w:rsidRPr="00E20198">
        <w:rPr>
          <w:rFonts w:ascii="Times New Roman" w:hAnsi="Times New Roman" w:cs="Times New Roman"/>
          <w:b/>
          <w:bCs/>
          <w:i/>
          <w:color w:val="000000"/>
          <w:sz w:val="18"/>
          <w:szCs w:val="18"/>
          <w:lang w:val="es-ES_tradnl"/>
        </w:rPr>
        <w:t>Feature</w:t>
      </w:r>
      <w:proofErr w:type="spellEnd"/>
      <w:r w:rsidRPr="00E20198">
        <w:rPr>
          <w:rFonts w:ascii="Times New Roman" w:hAnsi="Times New Roman" w:cs="Times New Roman"/>
          <w:b/>
          <w:bCs/>
          <w:i/>
          <w:color w:val="000000"/>
          <w:sz w:val="18"/>
          <w:szCs w:val="18"/>
          <w:lang w:val="es-ES_tradnl"/>
        </w:rPr>
        <w:t xml:space="preserve"> Vector </w:t>
      </w:r>
      <w:proofErr w:type="spellStart"/>
      <w:r w:rsidRPr="00E20198">
        <w:rPr>
          <w:rFonts w:ascii="Times New Roman" w:hAnsi="Times New Roman" w:cs="Times New Roman"/>
          <w:b/>
          <w:bCs/>
          <w:i/>
          <w:color w:val="000000"/>
          <w:sz w:val="18"/>
          <w:szCs w:val="18"/>
          <w:lang w:val="es-ES_tradnl"/>
        </w:rPr>
        <w:t>Representation</w:t>
      </w:r>
      <w:proofErr w:type="spellEnd"/>
      <w:r w:rsidR="00E460E3" w:rsidRPr="00DE3846">
        <w:rPr>
          <w:rFonts w:ascii="Times New Roman" w:hAnsi="Times New Roman" w:cs="Times New Roman"/>
          <w:b/>
          <w:bCs/>
          <w:color w:val="000000"/>
          <w:sz w:val="18"/>
          <w:szCs w:val="18"/>
          <w:lang w:val="es-ES_tradnl"/>
        </w:rPr>
        <w:t>.</w:t>
      </w:r>
      <w:commentRangeEnd w:id="75"/>
      <w:r w:rsidR="00D85980">
        <w:rPr>
          <w:rStyle w:val="Refdecomentario"/>
        </w:rPr>
        <w:commentReference w:id="75"/>
      </w:r>
    </w:p>
    <w:p w14:paraId="0B5084A3" w14:textId="77777777" w:rsidR="00A82D69" w:rsidRDefault="00BE1B9D">
      <w:pPr>
        <w:spacing w:before="100" w:after="100"/>
        <w:jc w:val="both"/>
        <w:rPr>
          <w:rFonts w:ascii="Times New Roman" w:hAnsi="Times New Roman" w:cs="Times New Roman"/>
          <w:bCs/>
        </w:rPr>
      </w:pPr>
      <w:r w:rsidRPr="00FF06CE">
        <w:rPr>
          <w:rFonts w:ascii="Times New Roman" w:hAnsi="Times New Roman" w:cs="Times New Roman"/>
          <w:bCs/>
        </w:rPr>
        <w:t>Todos los casos ti</w:t>
      </w:r>
      <w:r w:rsidR="00993569">
        <w:rPr>
          <w:rFonts w:ascii="Times New Roman" w:hAnsi="Times New Roman" w:cs="Times New Roman"/>
          <w:bCs/>
        </w:rPr>
        <w:t>enen el mismo tipo y el mismo número de caracterí</w:t>
      </w:r>
      <w:r w:rsidRPr="00FF06CE">
        <w:rPr>
          <w:rFonts w:ascii="Times New Roman" w:hAnsi="Times New Roman" w:cs="Times New Roman"/>
          <w:bCs/>
        </w:rPr>
        <w:t>sticas. La similitud e</w:t>
      </w:r>
      <w:r w:rsidR="00993569">
        <w:rPr>
          <w:rFonts w:ascii="Times New Roman" w:hAnsi="Times New Roman" w:cs="Times New Roman"/>
          <w:bCs/>
        </w:rPr>
        <w:t>s sencilla ya que cada caracterí</w:t>
      </w:r>
      <w:r w:rsidRPr="00FF06CE">
        <w:rPr>
          <w:rFonts w:ascii="Times New Roman" w:hAnsi="Times New Roman" w:cs="Times New Roman"/>
          <w:bCs/>
        </w:rPr>
        <w:t>stica es comparada con la correspondiente en cada caso. No existen relaciones</w:t>
      </w:r>
      <w:r w:rsidR="00993569">
        <w:rPr>
          <w:rFonts w:ascii="Times New Roman" w:hAnsi="Times New Roman" w:cs="Times New Roman"/>
          <w:bCs/>
        </w:rPr>
        <w:t xml:space="preserve"> o restricciones entre caracterí</w:t>
      </w:r>
      <w:r w:rsidRPr="00FF06CE">
        <w:rPr>
          <w:rFonts w:ascii="Times New Roman" w:hAnsi="Times New Roman" w:cs="Times New Roman"/>
          <w:bCs/>
        </w:rPr>
        <w:t xml:space="preserve">sticas, por otro lado la similitud exacta solo se calcula. </w:t>
      </w:r>
    </w:p>
    <w:p w14:paraId="2AFD29F9" w14:textId="77777777" w:rsidR="00E20198" w:rsidRDefault="00E20198">
      <w:pPr>
        <w:pStyle w:val="Textoindependiente"/>
        <w:spacing w:before="240" w:after="240" w:line="276" w:lineRule="auto"/>
        <w:rPr>
          <w:rFonts w:eastAsiaTheme="minorHAnsi"/>
          <w:b/>
          <w:bCs/>
          <w:sz w:val="22"/>
          <w:szCs w:val="22"/>
          <w:lang w:val="es-ES" w:eastAsia="en-US"/>
        </w:rPr>
      </w:pPr>
      <w:commentRangeStart w:id="76"/>
    </w:p>
    <w:commentRangeEnd w:id="76"/>
    <w:p w14:paraId="4D3FF73E" w14:textId="77777777" w:rsidR="00E20198" w:rsidRDefault="00D85980">
      <w:pPr>
        <w:pStyle w:val="Textoindependiente"/>
        <w:spacing w:before="240" w:after="240" w:line="276" w:lineRule="auto"/>
        <w:rPr>
          <w:rFonts w:eastAsiaTheme="minorHAnsi"/>
          <w:b/>
          <w:bCs/>
          <w:sz w:val="22"/>
          <w:szCs w:val="22"/>
          <w:lang w:val="es-ES" w:eastAsia="en-US"/>
        </w:rPr>
      </w:pPr>
      <w:r>
        <w:rPr>
          <w:rStyle w:val="Refdecomentario"/>
          <w:rFonts w:asciiTheme="minorHAnsi" w:eastAsiaTheme="minorHAnsi" w:hAnsiTheme="minorHAnsi" w:cstheme="minorBidi"/>
          <w:lang w:val="es-ES" w:eastAsia="en-US"/>
        </w:rPr>
        <w:commentReference w:id="76"/>
      </w:r>
    </w:p>
    <w:p w14:paraId="29FCF1CC" w14:textId="77777777" w:rsidR="00A82D69" w:rsidRPr="00F86C10" w:rsidRDefault="00BE1B9D">
      <w:pPr>
        <w:pStyle w:val="Textoindependiente"/>
        <w:spacing w:before="240" w:after="240" w:line="276" w:lineRule="auto"/>
        <w:rPr>
          <w:b/>
          <w:bCs/>
          <w:lang w:val="es-MX"/>
        </w:rPr>
      </w:pPr>
      <w:r>
        <w:rPr>
          <w:rFonts w:eastAsiaTheme="minorHAnsi"/>
          <w:b/>
          <w:bCs/>
          <w:sz w:val="22"/>
          <w:szCs w:val="22"/>
          <w:lang w:val="es-ES" w:eastAsia="en-US"/>
        </w:rPr>
        <w:t>Sujetos, universo y muestra</w:t>
      </w:r>
    </w:p>
    <w:p w14:paraId="67D4E4A4" w14:textId="77777777" w:rsidR="00A82D69" w:rsidRPr="00F86C10" w:rsidRDefault="00BE1B9D">
      <w:pPr>
        <w:pStyle w:val="Textoindependiente"/>
        <w:spacing w:before="240" w:after="240" w:line="276" w:lineRule="auto"/>
        <w:rPr>
          <w:lang w:val="es-MX"/>
        </w:rPr>
      </w:pPr>
      <w:r>
        <w:rPr>
          <w:rFonts w:eastAsiaTheme="minorHAnsi"/>
          <w:sz w:val="22"/>
          <w:szCs w:val="22"/>
          <w:lang w:val="es-ES" w:eastAsia="en-US"/>
        </w:rPr>
        <w:t>Para la investigación de la etapa 2 del proyecto FitoSmart se trabajó en conjunto con investigadores del Departamento de Agricultura Sustentable y Protegida de la Universidad Tecnológica del Centro de Veracruz</w:t>
      </w:r>
      <w:r w:rsidR="00E20198">
        <w:rPr>
          <w:rFonts w:eastAsiaTheme="minorHAnsi"/>
          <w:sz w:val="22"/>
          <w:szCs w:val="22"/>
          <w:lang w:val="es-ES" w:eastAsia="en-US"/>
        </w:rPr>
        <w:t xml:space="preserve"> (UTCV)</w:t>
      </w:r>
      <w:r>
        <w:rPr>
          <w:rFonts w:eastAsiaTheme="minorHAnsi"/>
          <w:sz w:val="22"/>
          <w:szCs w:val="22"/>
          <w:lang w:val="es-ES" w:eastAsia="en-US"/>
        </w:rPr>
        <w:t xml:space="preserve"> y de acuerdo a su opinión como expertos en el área, se tomaron en cuenta la recomendación de construir 4 fitotrones con</w:t>
      </w:r>
      <w:r w:rsidR="00DF3D42">
        <w:rPr>
          <w:rFonts w:eastAsiaTheme="minorHAnsi"/>
          <w:sz w:val="22"/>
          <w:szCs w:val="22"/>
          <w:lang w:val="es-ES" w:eastAsia="en-US"/>
        </w:rPr>
        <w:t xml:space="preserve"> 24 plantas de lechuga cada una,</w:t>
      </w:r>
      <w:r>
        <w:rPr>
          <w:rFonts w:eastAsiaTheme="minorHAnsi"/>
          <w:sz w:val="22"/>
          <w:szCs w:val="22"/>
          <w:lang w:val="es-ES" w:eastAsia="en-US"/>
        </w:rPr>
        <w:t xml:space="preserve"> 3 se encuentran en las instalaciones de la UTCV y otro en las instalaciones de la empresa donde se realiza el proyecto.</w:t>
      </w:r>
    </w:p>
    <w:p w14:paraId="6D5456FE" w14:textId="77777777" w:rsidR="00A82D69" w:rsidRPr="00F86C10" w:rsidRDefault="00BE1B9D">
      <w:pPr>
        <w:pStyle w:val="Textoindependiente"/>
        <w:spacing w:before="240" w:after="240" w:line="276" w:lineRule="auto"/>
        <w:rPr>
          <w:b/>
          <w:bCs/>
          <w:lang w:val="es-MX"/>
        </w:rPr>
      </w:pPr>
      <w:r>
        <w:rPr>
          <w:rFonts w:eastAsiaTheme="minorHAnsi"/>
          <w:b/>
          <w:bCs/>
          <w:sz w:val="22"/>
          <w:szCs w:val="22"/>
          <w:lang w:val="es-ES" w:eastAsia="en-US"/>
        </w:rPr>
        <w:t>Instrumentos de medición aplicados</w:t>
      </w:r>
    </w:p>
    <w:p w14:paraId="579A524C" w14:textId="77777777" w:rsidR="00A82D69" w:rsidRPr="00F86C10" w:rsidRDefault="00BE1B9D">
      <w:pPr>
        <w:pStyle w:val="Textoindependiente"/>
        <w:spacing w:before="240" w:after="240" w:line="276" w:lineRule="auto"/>
        <w:rPr>
          <w:lang w:val="es-MX"/>
        </w:rPr>
      </w:pPr>
      <w:r>
        <w:rPr>
          <w:rFonts w:eastAsiaTheme="minorHAnsi"/>
          <w:sz w:val="22"/>
          <w:szCs w:val="22"/>
          <w:lang w:val="es-ES" w:eastAsia="en-US"/>
        </w:rPr>
        <w:t>Los instrumentos utilizados para validar la efectividad de la plataforma fueron:</w:t>
      </w:r>
    </w:p>
    <w:p w14:paraId="5654098C" w14:textId="77777777" w:rsidR="00A82D69" w:rsidRPr="00F86C10" w:rsidRDefault="00D3545D">
      <w:pPr>
        <w:pStyle w:val="Textoindependiente"/>
        <w:spacing w:before="240" w:after="240" w:line="276" w:lineRule="auto"/>
        <w:rPr>
          <w:lang w:val="es-MX"/>
        </w:rPr>
      </w:pPr>
      <w:r>
        <w:rPr>
          <w:rFonts w:eastAsiaTheme="minorHAnsi"/>
          <w:sz w:val="22"/>
          <w:szCs w:val="22"/>
          <w:lang w:val="es-ES" w:eastAsia="en-US"/>
        </w:rPr>
        <w:t xml:space="preserve">En </w:t>
      </w:r>
      <w:proofErr w:type="spellStart"/>
      <w:r w:rsidRPr="00E20198">
        <w:rPr>
          <w:rFonts w:eastAsiaTheme="minorHAnsi"/>
          <w:i/>
          <w:sz w:val="22"/>
          <w:szCs w:val="22"/>
          <w:lang w:val="es-ES" w:eastAsia="en-US"/>
        </w:rPr>
        <w:t>Fitosmart</w:t>
      </w:r>
      <w:proofErr w:type="spellEnd"/>
      <w:r w:rsidRPr="00E20198">
        <w:rPr>
          <w:rFonts w:eastAsiaTheme="minorHAnsi"/>
          <w:i/>
          <w:sz w:val="22"/>
          <w:szCs w:val="22"/>
          <w:lang w:val="es-ES" w:eastAsia="en-US"/>
        </w:rPr>
        <w:t xml:space="preserve"> </w:t>
      </w:r>
      <w:proofErr w:type="spellStart"/>
      <w:r w:rsidRPr="00E20198">
        <w:rPr>
          <w:rFonts w:eastAsiaTheme="minorHAnsi"/>
          <w:i/>
          <w:sz w:val="22"/>
          <w:szCs w:val="22"/>
          <w:lang w:val="es-ES" w:eastAsia="en-US"/>
        </w:rPr>
        <w:t>CBR</w:t>
      </w:r>
      <w:proofErr w:type="spellEnd"/>
      <w:r>
        <w:rPr>
          <w:rFonts w:eastAsiaTheme="minorHAnsi"/>
          <w:sz w:val="22"/>
          <w:szCs w:val="22"/>
          <w:lang w:val="es-ES" w:eastAsia="en-US"/>
        </w:rPr>
        <w:t xml:space="preserve"> las mé</w:t>
      </w:r>
      <w:r w:rsidR="00BE1B9D">
        <w:rPr>
          <w:rFonts w:eastAsiaTheme="minorHAnsi"/>
          <w:sz w:val="22"/>
          <w:szCs w:val="22"/>
          <w:lang w:val="es-ES" w:eastAsia="en-US"/>
        </w:rPr>
        <w:t>tricas y pesos son definidos para cada atributo de la ba</w:t>
      </w:r>
      <w:r>
        <w:rPr>
          <w:rFonts w:eastAsiaTheme="minorHAnsi"/>
          <w:sz w:val="22"/>
          <w:szCs w:val="22"/>
          <w:lang w:val="es-ES" w:eastAsia="en-US"/>
        </w:rPr>
        <w:t>se de casos. Para definir las mé</w:t>
      </w:r>
      <w:r w:rsidR="00BE1B9D">
        <w:rPr>
          <w:rFonts w:eastAsiaTheme="minorHAnsi"/>
          <w:sz w:val="22"/>
          <w:szCs w:val="22"/>
          <w:lang w:val="es-ES" w:eastAsia="en-US"/>
        </w:rPr>
        <w:t>tricas de similitud, la interpretación de dominio de cada atributo es necesaria de acuerdo</w:t>
      </w:r>
      <w:r w:rsidR="00633760">
        <w:rPr>
          <w:rFonts w:eastAsiaTheme="minorHAnsi"/>
          <w:sz w:val="22"/>
          <w:szCs w:val="22"/>
          <w:lang w:val="es-ES" w:eastAsia="en-US"/>
        </w:rPr>
        <w:t xml:space="preserve"> a los criterios de la hidroponía. Las mé</w:t>
      </w:r>
      <w:r w:rsidR="00E20198">
        <w:rPr>
          <w:rFonts w:eastAsiaTheme="minorHAnsi"/>
          <w:sz w:val="22"/>
          <w:szCs w:val="22"/>
          <w:lang w:val="es-ES" w:eastAsia="en-US"/>
        </w:rPr>
        <w:t xml:space="preserve">tricas de similitud </w:t>
      </w:r>
      <w:r w:rsidR="00BE1B9D">
        <w:rPr>
          <w:rFonts w:eastAsiaTheme="minorHAnsi"/>
          <w:sz w:val="22"/>
          <w:szCs w:val="22"/>
          <w:lang w:val="es-ES" w:eastAsia="en-US"/>
        </w:rPr>
        <w:t xml:space="preserve"> </w:t>
      </w:r>
      <w:r w:rsidR="00E20198">
        <w:rPr>
          <w:rFonts w:eastAsiaTheme="minorHAnsi"/>
          <w:sz w:val="22"/>
          <w:szCs w:val="22"/>
          <w:lang w:val="es-ES" w:eastAsia="en-US"/>
        </w:rPr>
        <w:t xml:space="preserve">están </w:t>
      </w:r>
      <w:r w:rsidR="00BE1B9D">
        <w:rPr>
          <w:rFonts w:eastAsiaTheme="minorHAnsi"/>
          <w:sz w:val="22"/>
          <w:szCs w:val="22"/>
          <w:lang w:val="es-ES" w:eastAsia="en-US"/>
        </w:rPr>
        <w:t>en el ra</w:t>
      </w:r>
      <w:r w:rsidR="00E20198">
        <w:rPr>
          <w:rFonts w:eastAsiaTheme="minorHAnsi"/>
          <w:sz w:val="22"/>
          <w:szCs w:val="22"/>
          <w:lang w:val="es-ES" w:eastAsia="en-US"/>
        </w:rPr>
        <w:t>n</w:t>
      </w:r>
      <w:r w:rsidR="00BE1B9D">
        <w:rPr>
          <w:rFonts w:eastAsiaTheme="minorHAnsi"/>
          <w:sz w:val="22"/>
          <w:szCs w:val="22"/>
          <w:lang w:val="es-ES" w:eastAsia="en-US"/>
        </w:rPr>
        <w:t>go de [0; 1], y los pesos en el rango de [1; ∞.</w:t>
      </w:r>
      <w:r w:rsidR="00633760">
        <w:rPr>
          <w:rFonts w:eastAsiaTheme="minorHAnsi"/>
          <w:sz w:val="22"/>
          <w:szCs w:val="22"/>
          <w:lang w:val="es-ES" w:eastAsia="en-US"/>
        </w:rPr>
        <w:t xml:space="preserve"> La tabla 2 muestra la configuración del Caso con sus atributos y variables de respuesta utilizados en el proyecto.</w:t>
      </w:r>
    </w:p>
    <w:p w14:paraId="70FF14D3" w14:textId="77777777" w:rsidR="00527249" w:rsidRPr="00DE3846" w:rsidRDefault="00527249" w:rsidP="00527249">
      <w:pPr>
        <w:spacing w:before="100" w:after="100"/>
        <w:ind w:right="618"/>
        <w:jc w:val="center"/>
        <w:rPr>
          <w:rFonts w:ascii="Times New Roman" w:hAnsi="Times New Roman" w:cs="Times New Roman"/>
          <w:b/>
          <w:bCs/>
          <w:color w:val="000000"/>
          <w:sz w:val="18"/>
          <w:szCs w:val="18"/>
          <w:lang w:val="es-ES_tradnl"/>
        </w:rPr>
      </w:pPr>
      <w:r>
        <w:rPr>
          <w:rFonts w:ascii="Times New Roman" w:hAnsi="Times New Roman" w:cs="Times New Roman"/>
          <w:b/>
          <w:bCs/>
          <w:color w:val="000000"/>
          <w:sz w:val="18"/>
          <w:szCs w:val="18"/>
          <w:lang w:val="es-ES_tradnl"/>
        </w:rPr>
        <w:t>Tabla 2</w:t>
      </w:r>
      <w:r w:rsidRPr="00DE3846">
        <w:rPr>
          <w:rFonts w:ascii="Times New Roman" w:hAnsi="Times New Roman" w:cs="Times New Roman"/>
          <w:b/>
          <w:bCs/>
          <w:color w:val="000000"/>
          <w:sz w:val="18"/>
          <w:szCs w:val="18"/>
          <w:lang w:val="es-ES_tradnl"/>
        </w:rPr>
        <w:t xml:space="preserve">.- </w:t>
      </w:r>
      <w:r w:rsidR="00633760">
        <w:rPr>
          <w:rFonts w:ascii="Times New Roman" w:hAnsi="Times New Roman" w:cs="Times New Roman"/>
          <w:b/>
          <w:bCs/>
          <w:color w:val="000000"/>
          <w:sz w:val="18"/>
          <w:szCs w:val="18"/>
          <w:lang w:val="es-ES_tradnl"/>
        </w:rPr>
        <w:t>Configuración de atributos del Caso del proyecto</w:t>
      </w:r>
      <w:r w:rsidRPr="00DE3846">
        <w:rPr>
          <w:rFonts w:ascii="Times New Roman" w:hAnsi="Times New Roman" w:cs="Times New Roman"/>
          <w:b/>
          <w:bCs/>
          <w:color w:val="000000"/>
          <w:sz w:val="18"/>
          <w:szCs w:val="18"/>
          <w:lang w:val="es-ES_tradnl"/>
        </w:rPr>
        <w:t>.</w:t>
      </w:r>
    </w:p>
    <w:tbl>
      <w:tblPr>
        <w:tblW w:w="8838" w:type="dxa"/>
        <w:tblInd w:w="45" w:type="dxa"/>
        <w:tblBorders>
          <w:top w:val="single" w:sz="4" w:space="0" w:color="auto"/>
        </w:tblBorders>
        <w:tblCellMar>
          <w:top w:w="55" w:type="dxa"/>
          <w:left w:w="42" w:type="dxa"/>
          <w:bottom w:w="55" w:type="dxa"/>
          <w:right w:w="55" w:type="dxa"/>
        </w:tblCellMar>
        <w:tblLook w:val="04A0" w:firstRow="1" w:lastRow="0" w:firstColumn="1" w:lastColumn="0" w:noHBand="0" w:noVBand="1"/>
      </w:tblPr>
      <w:tblGrid>
        <w:gridCol w:w="4205"/>
        <w:gridCol w:w="4633"/>
      </w:tblGrid>
      <w:tr w:rsidR="00A82D69" w14:paraId="136816CA" w14:textId="77777777" w:rsidTr="0036587F">
        <w:tc>
          <w:tcPr>
            <w:tcW w:w="4205" w:type="dxa"/>
            <w:tcBorders>
              <w:bottom w:val="single" w:sz="4" w:space="0" w:color="auto"/>
            </w:tcBorders>
            <w:shd w:val="clear" w:color="auto" w:fill="auto"/>
            <w:tcMar>
              <w:left w:w="42" w:type="dxa"/>
            </w:tcMar>
          </w:tcPr>
          <w:p w14:paraId="04CEE21C" w14:textId="77777777" w:rsidR="00A82D69" w:rsidRPr="00C033BD" w:rsidRDefault="00BE1B9D">
            <w:pPr>
              <w:pStyle w:val="TableContents"/>
              <w:rPr>
                <w:rFonts w:ascii="Times New Roman" w:hAnsi="Times New Roman" w:cs="Times New Roman"/>
                <w:b/>
                <w:sz w:val="18"/>
                <w:szCs w:val="18"/>
              </w:rPr>
            </w:pPr>
            <w:r w:rsidRPr="00C033BD">
              <w:rPr>
                <w:rFonts w:ascii="Times New Roman" w:hAnsi="Times New Roman" w:cs="Times New Roman"/>
                <w:b/>
                <w:sz w:val="18"/>
                <w:szCs w:val="18"/>
              </w:rPr>
              <w:t>Atributos Normales</w:t>
            </w:r>
          </w:p>
        </w:tc>
        <w:tc>
          <w:tcPr>
            <w:tcW w:w="4633" w:type="dxa"/>
            <w:tcBorders>
              <w:bottom w:val="single" w:sz="4" w:space="0" w:color="auto"/>
            </w:tcBorders>
            <w:shd w:val="clear" w:color="auto" w:fill="auto"/>
            <w:tcMar>
              <w:left w:w="42" w:type="dxa"/>
            </w:tcMar>
          </w:tcPr>
          <w:p w14:paraId="0FC4FE9A" w14:textId="77777777" w:rsidR="00A82D69" w:rsidRPr="00C033BD" w:rsidRDefault="00BE1B9D">
            <w:pPr>
              <w:pStyle w:val="TableContents"/>
              <w:rPr>
                <w:rFonts w:ascii="Times New Roman" w:hAnsi="Times New Roman" w:cs="Times New Roman"/>
                <w:b/>
                <w:sz w:val="18"/>
                <w:szCs w:val="18"/>
              </w:rPr>
            </w:pPr>
            <w:r w:rsidRPr="00C033BD">
              <w:rPr>
                <w:rFonts w:ascii="Times New Roman" w:hAnsi="Times New Roman" w:cs="Times New Roman"/>
                <w:b/>
                <w:sz w:val="18"/>
                <w:szCs w:val="18"/>
              </w:rPr>
              <w:t>Atributos con variables de respuesta</w:t>
            </w:r>
          </w:p>
        </w:tc>
      </w:tr>
      <w:tr w:rsidR="00A82D69" w14:paraId="3DF9080E" w14:textId="77777777" w:rsidTr="0036587F">
        <w:trPr>
          <w:trHeight w:val="175"/>
        </w:trPr>
        <w:tc>
          <w:tcPr>
            <w:tcW w:w="4205" w:type="dxa"/>
            <w:tcBorders>
              <w:top w:val="single" w:sz="4" w:space="0" w:color="auto"/>
              <w:bottom w:val="single" w:sz="4" w:space="0" w:color="auto"/>
            </w:tcBorders>
            <w:shd w:val="clear" w:color="auto" w:fill="auto"/>
            <w:tcMar>
              <w:left w:w="42" w:type="dxa"/>
            </w:tcMar>
          </w:tcPr>
          <w:p w14:paraId="1B3F09BE" w14:textId="77777777" w:rsidR="00D3545D" w:rsidRPr="00C61319" w:rsidRDefault="00BE1B9D" w:rsidP="00096121">
            <w:pPr>
              <w:pStyle w:val="TableContents"/>
              <w:rPr>
                <w:rFonts w:ascii="Times New Roman" w:hAnsi="Times New Roman" w:cs="Times New Roman"/>
                <w:sz w:val="18"/>
                <w:szCs w:val="18"/>
              </w:rPr>
            </w:pPr>
            <w:r w:rsidRPr="00C61319">
              <w:rPr>
                <w:rFonts w:ascii="Times New Roman" w:hAnsi="Times New Roman" w:cs="Times New Roman"/>
                <w:sz w:val="18"/>
                <w:szCs w:val="18"/>
              </w:rPr>
              <w:t>EDAD</w:t>
            </w:r>
            <w:r w:rsidR="00D3545D" w:rsidRPr="00C61319">
              <w:rPr>
                <w:rFonts w:ascii="Times New Roman" w:hAnsi="Times New Roman" w:cs="Times New Roman"/>
                <w:sz w:val="18"/>
                <w:szCs w:val="18"/>
              </w:rPr>
              <w:t>, SOL. NUTRITIVA, NITROGENO, FOSFORO, POTASIO, CALCIO, MAGNESIO, HIERRO,  ZINC</w:t>
            </w:r>
            <w:r w:rsidR="00096121" w:rsidRPr="00C61319">
              <w:rPr>
                <w:rFonts w:ascii="Times New Roman" w:hAnsi="Times New Roman" w:cs="Times New Roman"/>
                <w:sz w:val="18"/>
                <w:szCs w:val="18"/>
              </w:rPr>
              <w:t xml:space="preserve">, BOR0, MOLIBDENO, COBRE, AZUFRE, </w:t>
            </w:r>
            <w:r w:rsidR="00096121" w:rsidRPr="00C61319">
              <w:rPr>
                <w:rFonts w:ascii="Times New Roman" w:hAnsi="Times New Roman" w:cs="Times New Roman"/>
                <w:sz w:val="18"/>
                <w:szCs w:val="18"/>
              </w:rPr>
              <w:lastRenderedPageBreak/>
              <w:t>LUMINOSIDAD, TEMPERATURA AMBIENTAL, TEMPERATURA DE AGUA, LAT, LNG, ALTITUD, CONDUCTIVIDAD ELECTRICA, ANALISIS FOLIAR Y PH</w:t>
            </w:r>
          </w:p>
        </w:tc>
        <w:tc>
          <w:tcPr>
            <w:tcW w:w="4633" w:type="dxa"/>
            <w:tcBorders>
              <w:top w:val="single" w:sz="4" w:space="0" w:color="auto"/>
              <w:bottom w:val="single" w:sz="4" w:space="0" w:color="auto"/>
            </w:tcBorders>
            <w:shd w:val="clear" w:color="auto" w:fill="auto"/>
            <w:tcMar>
              <w:left w:w="42" w:type="dxa"/>
            </w:tcMar>
          </w:tcPr>
          <w:p w14:paraId="5C658701" w14:textId="77777777" w:rsidR="00A82D69" w:rsidRPr="00C61319" w:rsidRDefault="00BE1B9D">
            <w:pPr>
              <w:pStyle w:val="TableContents"/>
              <w:rPr>
                <w:rFonts w:ascii="Times New Roman" w:hAnsi="Times New Roman" w:cs="Times New Roman"/>
                <w:sz w:val="18"/>
                <w:szCs w:val="18"/>
              </w:rPr>
            </w:pPr>
            <w:r w:rsidRPr="00C61319">
              <w:rPr>
                <w:rFonts w:ascii="Times New Roman" w:hAnsi="Times New Roman" w:cs="Times New Roman"/>
                <w:sz w:val="18"/>
                <w:szCs w:val="18"/>
              </w:rPr>
              <w:lastRenderedPageBreak/>
              <w:softHyphen/>
              <w:t>Peso de la planta</w:t>
            </w:r>
            <w:r w:rsidR="00096121" w:rsidRPr="00C61319">
              <w:rPr>
                <w:rFonts w:ascii="Times New Roman" w:hAnsi="Times New Roman" w:cs="Times New Roman"/>
                <w:sz w:val="18"/>
                <w:szCs w:val="18"/>
              </w:rPr>
              <w:t xml:space="preserve">, Peso seco, Peso fresco, </w:t>
            </w:r>
            <w:r w:rsidR="00FD46F2" w:rsidRPr="00C61319">
              <w:rPr>
                <w:rFonts w:ascii="Times New Roman" w:hAnsi="Times New Roman" w:cs="Times New Roman"/>
                <w:sz w:val="18"/>
                <w:szCs w:val="18"/>
              </w:rPr>
              <w:t>Aná</w:t>
            </w:r>
            <w:r w:rsidR="00096121" w:rsidRPr="00C61319">
              <w:rPr>
                <w:rFonts w:ascii="Times New Roman" w:hAnsi="Times New Roman" w:cs="Times New Roman"/>
                <w:sz w:val="18"/>
                <w:szCs w:val="18"/>
              </w:rPr>
              <w:t>lisis folicul</w:t>
            </w:r>
            <w:r w:rsidR="00DF16F2" w:rsidRPr="00C61319">
              <w:rPr>
                <w:rFonts w:ascii="Times New Roman" w:hAnsi="Times New Roman" w:cs="Times New Roman"/>
                <w:sz w:val="18"/>
                <w:szCs w:val="18"/>
              </w:rPr>
              <w:t xml:space="preserve">ar de nitratos, potasio, calcio y sodio. </w:t>
            </w:r>
            <w:r w:rsidR="00096121" w:rsidRPr="00C61319">
              <w:rPr>
                <w:rFonts w:ascii="Times New Roman" w:hAnsi="Times New Roman" w:cs="Times New Roman"/>
                <w:sz w:val="18"/>
                <w:szCs w:val="18"/>
              </w:rPr>
              <w:t xml:space="preserve"> Rendimiento</w:t>
            </w:r>
          </w:p>
        </w:tc>
      </w:tr>
    </w:tbl>
    <w:p w14:paraId="15B6E0FF" w14:textId="77777777" w:rsidR="00A82D69" w:rsidRDefault="00BE1B9D">
      <w:pPr>
        <w:pStyle w:val="Textoindependiente"/>
        <w:spacing w:before="240" w:after="240" w:line="276" w:lineRule="auto"/>
      </w:pPr>
      <w:r>
        <w:rPr>
          <w:rFonts w:eastAsiaTheme="minorHAnsi"/>
          <w:b/>
          <w:bCs/>
          <w:sz w:val="22"/>
          <w:szCs w:val="22"/>
          <w:lang w:val="es-ES" w:eastAsia="en-US"/>
        </w:rPr>
        <w:lastRenderedPageBreak/>
        <w:t>Procedimiento</w:t>
      </w:r>
    </w:p>
    <w:p w14:paraId="23E25D4C" w14:textId="77777777" w:rsidR="00A82D69" w:rsidRPr="00F86C10" w:rsidRDefault="00BE1B9D">
      <w:pPr>
        <w:pStyle w:val="Textoindependiente"/>
        <w:spacing w:before="240" w:after="240" w:line="276" w:lineRule="auto"/>
        <w:rPr>
          <w:lang w:val="es-MX"/>
        </w:rPr>
      </w:pPr>
      <w:r>
        <w:rPr>
          <w:rFonts w:eastAsiaTheme="minorHAnsi"/>
          <w:sz w:val="22"/>
          <w:szCs w:val="22"/>
          <w:lang w:val="es-ES" w:eastAsia="en-US"/>
        </w:rPr>
        <w:t>La metodología aplicada en este proyecto se puede resumir en la siguiente sucesión de pasos ejecutados cronológicamente:</w:t>
      </w:r>
    </w:p>
    <w:p w14:paraId="3E21EB1A" w14:textId="77777777" w:rsidR="00A82D69" w:rsidRPr="00C033BD" w:rsidRDefault="00BE1B9D">
      <w:pPr>
        <w:pStyle w:val="Textoindependiente"/>
        <w:spacing w:before="240" w:after="240" w:line="276" w:lineRule="auto"/>
        <w:rPr>
          <w:b/>
          <w:lang w:val="es-MX"/>
        </w:rPr>
      </w:pPr>
      <w:r w:rsidRPr="00C033BD">
        <w:rPr>
          <w:rFonts w:eastAsiaTheme="minorHAnsi"/>
          <w:b/>
          <w:sz w:val="22"/>
          <w:szCs w:val="22"/>
          <w:lang w:val="es-ES" w:eastAsia="en-US"/>
        </w:rPr>
        <w:t>Recuperación de casos</w:t>
      </w:r>
    </w:p>
    <w:p w14:paraId="36450AA7" w14:textId="77777777" w:rsidR="00A82D69" w:rsidRDefault="00BE1B9D">
      <w:pPr>
        <w:pStyle w:val="Textoindependiente"/>
        <w:spacing w:before="240" w:after="240" w:line="276" w:lineRule="auto"/>
        <w:rPr>
          <w:rFonts w:ascii="inherit" w:eastAsiaTheme="minorHAnsi" w:hAnsi="inherit"/>
          <w:color w:val="212121"/>
          <w:sz w:val="22"/>
          <w:szCs w:val="22"/>
          <w:lang w:val="es-ES" w:eastAsia="en-US"/>
        </w:rPr>
      </w:pPr>
      <w:r>
        <w:rPr>
          <w:rFonts w:eastAsiaTheme="minorHAnsi"/>
          <w:sz w:val="22"/>
          <w:szCs w:val="22"/>
          <w:lang w:val="es-ES" w:eastAsia="en-US"/>
        </w:rPr>
        <w:t xml:space="preserve">Esta sección </w:t>
      </w:r>
      <w:r w:rsidR="00DF16F2">
        <w:rPr>
          <w:rFonts w:eastAsiaTheme="minorHAnsi"/>
          <w:sz w:val="22"/>
          <w:szCs w:val="22"/>
          <w:lang w:val="es-ES" w:eastAsia="en-US"/>
        </w:rPr>
        <w:t xml:space="preserve">describe la etapa de recuperación de casos del </w:t>
      </w:r>
      <w:proofErr w:type="spellStart"/>
      <w:r w:rsidR="00DF16F2" w:rsidRPr="00E20198">
        <w:rPr>
          <w:rFonts w:eastAsiaTheme="minorHAnsi"/>
          <w:i/>
          <w:sz w:val="22"/>
          <w:szCs w:val="22"/>
          <w:lang w:val="es-ES" w:eastAsia="en-US"/>
        </w:rPr>
        <w:t>CBR</w:t>
      </w:r>
      <w:proofErr w:type="spellEnd"/>
      <w:r w:rsidR="00DF16F2">
        <w:rPr>
          <w:rFonts w:eastAsiaTheme="minorHAnsi"/>
          <w:sz w:val="22"/>
          <w:szCs w:val="22"/>
          <w:lang w:val="es-ES" w:eastAsia="en-US"/>
        </w:rPr>
        <w:t xml:space="preserve"> en </w:t>
      </w:r>
      <w:proofErr w:type="spellStart"/>
      <w:r w:rsidR="00DF16F2" w:rsidRPr="00E20198">
        <w:rPr>
          <w:rFonts w:eastAsiaTheme="minorHAnsi"/>
          <w:i/>
          <w:sz w:val="22"/>
          <w:szCs w:val="22"/>
          <w:lang w:val="es-ES" w:eastAsia="en-US"/>
        </w:rPr>
        <w:t>Fitosmart</w:t>
      </w:r>
      <w:proofErr w:type="spellEnd"/>
      <w:r w:rsidR="00DF16F2">
        <w:rPr>
          <w:rFonts w:eastAsiaTheme="minorHAnsi"/>
          <w:sz w:val="22"/>
          <w:szCs w:val="22"/>
          <w:lang w:val="es-ES" w:eastAsia="en-US"/>
        </w:rPr>
        <w:t xml:space="preserve"> en té</w:t>
      </w:r>
      <w:r w:rsidR="00FF06CE">
        <w:rPr>
          <w:rFonts w:eastAsiaTheme="minorHAnsi"/>
          <w:sz w:val="22"/>
          <w:szCs w:val="22"/>
          <w:lang w:val="es-ES" w:eastAsia="en-US"/>
        </w:rPr>
        <w:t>rminos generales, l</w:t>
      </w:r>
      <w:r w:rsidR="00435323">
        <w:rPr>
          <w:rFonts w:eastAsiaTheme="minorHAnsi"/>
          <w:sz w:val="22"/>
          <w:szCs w:val="22"/>
          <w:lang w:val="es-ES" w:eastAsia="en-US"/>
        </w:rPr>
        <w:t>a recuperación es realizada</w:t>
      </w:r>
      <w:r>
        <w:rPr>
          <w:rFonts w:eastAsiaTheme="minorHAnsi"/>
          <w:sz w:val="22"/>
          <w:szCs w:val="22"/>
          <w:lang w:val="es-ES" w:eastAsia="en-US"/>
        </w:rPr>
        <w:t xml:space="preserve"> usando el a</w:t>
      </w:r>
      <w:r w:rsidR="00435323">
        <w:rPr>
          <w:rFonts w:eastAsiaTheme="minorHAnsi"/>
          <w:sz w:val="22"/>
          <w:szCs w:val="22"/>
          <w:lang w:val="es-ES" w:eastAsia="en-US"/>
        </w:rPr>
        <w:t>lgoritmo de bú</w:t>
      </w:r>
      <w:r>
        <w:rPr>
          <w:rFonts w:eastAsiaTheme="minorHAnsi"/>
          <w:sz w:val="22"/>
          <w:szCs w:val="22"/>
          <w:lang w:val="es-ES" w:eastAsia="en-US"/>
        </w:rPr>
        <w:t xml:space="preserve">squeda </w:t>
      </w:r>
      <w:proofErr w:type="spellStart"/>
      <w:r w:rsidRPr="00E20198">
        <w:rPr>
          <w:rFonts w:eastAsiaTheme="minorHAnsi"/>
          <w:i/>
          <w:sz w:val="22"/>
          <w:szCs w:val="22"/>
          <w:lang w:val="es-ES" w:eastAsia="en-US"/>
        </w:rPr>
        <w:t>KNN</w:t>
      </w:r>
      <w:proofErr w:type="spellEnd"/>
      <w:r>
        <w:rPr>
          <w:rFonts w:eastAsiaTheme="minorHAnsi"/>
          <w:sz w:val="22"/>
          <w:szCs w:val="22"/>
          <w:lang w:val="es-ES" w:eastAsia="en-US"/>
        </w:rPr>
        <w:t xml:space="preserve"> (</w:t>
      </w:r>
      <w:r w:rsidRPr="00E20198">
        <w:rPr>
          <w:rFonts w:eastAsiaTheme="minorHAnsi"/>
          <w:i/>
          <w:sz w:val="22"/>
          <w:szCs w:val="22"/>
          <w:lang w:val="es-ES" w:eastAsia="en-US"/>
        </w:rPr>
        <w:t xml:space="preserve">k </w:t>
      </w:r>
      <w:proofErr w:type="spellStart"/>
      <w:r w:rsidRPr="00E20198">
        <w:rPr>
          <w:rFonts w:eastAsiaTheme="minorHAnsi"/>
          <w:i/>
          <w:sz w:val="22"/>
          <w:szCs w:val="22"/>
          <w:lang w:val="es-ES" w:eastAsia="en-US"/>
        </w:rPr>
        <w:t>nearest</w:t>
      </w:r>
      <w:proofErr w:type="spellEnd"/>
      <w:r w:rsidRPr="00E20198">
        <w:rPr>
          <w:rFonts w:eastAsiaTheme="minorHAnsi"/>
          <w:i/>
          <w:sz w:val="22"/>
          <w:szCs w:val="22"/>
          <w:lang w:val="es-ES" w:eastAsia="en-US"/>
        </w:rPr>
        <w:t xml:space="preserve"> </w:t>
      </w:r>
      <w:proofErr w:type="spellStart"/>
      <w:r w:rsidRPr="00E20198">
        <w:rPr>
          <w:rFonts w:eastAsiaTheme="minorHAnsi"/>
          <w:i/>
          <w:sz w:val="22"/>
          <w:szCs w:val="22"/>
          <w:lang w:val="es-ES" w:eastAsia="en-US"/>
        </w:rPr>
        <w:t>neighbour</w:t>
      </w:r>
      <w:proofErr w:type="spellEnd"/>
      <w:r>
        <w:rPr>
          <w:rFonts w:eastAsiaTheme="minorHAnsi"/>
          <w:sz w:val="22"/>
          <w:szCs w:val="22"/>
          <w:lang w:val="es-ES" w:eastAsia="en-US"/>
        </w:rPr>
        <w:t xml:space="preserve">), donde   la consulta enviada es comparada con cada caso en la base de casos para derivar una similitud con cada caso. Dado que en este experimento la base de cases es relativamente pequeña  (1250 casos),   </w:t>
      </w:r>
      <w:bookmarkStart w:id="77" w:name="tw-target-text"/>
      <w:bookmarkEnd w:id="77"/>
      <w:r>
        <w:rPr>
          <w:rFonts w:ascii="inherit" w:eastAsiaTheme="minorHAnsi" w:hAnsi="inherit"/>
          <w:color w:val="212121"/>
          <w:sz w:val="22"/>
          <w:szCs w:val="22"/>
          <w:lang w:val="es-ES" w:eastAsia="en-US"/>
        </w:rPr>
        <w:t>el uso de este método de búsqueda de fuerza bruta da como resultado una ejecución de consultas de menos de un segundo, por lo que no es necesario un algoritmo de recuperación más eficiente.</w:t>
      </w:r>
      <w:r w:rsidR="006E25E6">
        <w:rPr>
          <w:rFonts w:ascii="inherit" w:eastAsiaTheme="minorHAnsi" w:hAnsi="inherit"/>
          <w:color w:val="212121"/>
          <w:sz w:val="22"/>
          <w:szCs w:val="22"/>
          <w:lang w:val="es-ES" w:eastAsia="en-US"/>
        </w:rPr>
        <w:t xml:space="preserve"> La figura 2 muestra la arquitectura usada en la implementación del </w:t>
      </w:r>
      <w:r w:rsidR="006E25E6" w:rsidRPr="00E20198">
        <w:rPr>
          <w:rFonts w:ascii="inherit" w:eastAsiaTheme="minorHAnsi" w:hAnsi="inherit"/>
          <w:i/>
          <w:color w:val="212121"/>
          <w:sz w:val="22"/>
          <w:szCs w:val="22"/>
          <w:lang w:val="es-ES" w:eastAsia="en-US"/>
        </w:rPr>
        <w:t>FitoSmart CBR</w:t>
      </w:r>
      <w:r w:rsidR="006E25E6">
        <w:rPr>
          <w:rFonts w:ascii="inherit" w:eastAsiaTheme="minorHAnsi" w:hAnsi="inherit"/>
          <w:color w:val="212121"/>
          <w:sz w:val="22"/>
          <w:szCs w:val="22"/>
          <w:lang w:val="es-ES" w:eastAsia="en-US"/>
        </w:rPr>
        <w:t>.</w:t>
      </w:r>
    </w:p>
    <w:p w14:paraId="11B68A14" w14:textId="77777777" w:rsidR="006E25E6" w:rsidRDefault="006E25E6">
      <w:pPr>
        <w:pStyle w:val="Textoindependiente"/>
        <w:spacing w:before="240" w:after="240" w:line="276" w:lineRule="auto"/>
        <w:rPr>
          <w:lang w:val="es-MX"/>
        </w:rPr>
      </w:pPr>
      <w:r>
        <w:rPr>
          <w:noProof/>
          <w:lang w:val="es-MX" w:eastAsia="es-MX"/>
        </w:rPr>
        <w:drawing>
          <wp:inline distT="0" distB="0" distL="0" distR="0" wp14:anchorId="607F5770" wp14:editId="104A3C55">
            <wp:extent cx="3689931" cy="332323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ctura.png"/>
                    <pic:cNvPicPr/>
                  </pic:nvPicPr>
                  <pic:blipFill>
                    <a:blip r:embed="rId11">
                      <a:extLst>
                        <a:ext uri="{28A0092B-C50C-407E-A947-70E740481C1C}">
                          <a14:useLocalDpi xmlns:a14="http://schemas.microsoft.com/office/drawing/2010/main" val="0"/>
                        </a:ext>
                      </a:extLst>
                    </a:blip>
                    <a:stretch>
                      <a:fillRect/>
                    </a:stretch>
                  </pic:blipFill>
                  <pic:spPr>
                    <a:xfrm>
                      <a:off x="0" y="0"/>
                      <a:ext cx="3693241" cy="3326211"/>
                    </a:xfrm>
                    <a:prstGeom prst="rect">
                      <a:avLst/>
                    </a:prstGeom>
                  </pic:spPr>
                </pic:pic>
              </a:graphicData>
            </a:graphic>
          </wp:inline>
        </w:drawing>
      </w:r>
    </w:p>
    <w:p w14:paraId="22DBD9D7" w14:textId="77777777" w:rsidR="00E460E3" w:rsidRPr="00DE3846" w:rsidRDefault="00E460E3" w:rsidP="00E460E3">
      <w:pPr>
        <w:spacing w:before="100" w:after="100"/>
        <w:ind w:right="618"/>
        <w:jc w:val="center"/>
        <w:rPr>
          <w:rFonts w:ascii="Times New Roman" w:hAnsi="Times New Roman" w:cs="Times New Roman"/>
          <w:b/>
          <w:bCs/>
          <w:color w:val="000000"/>
          <w:sz w:val="18"/>
          <w:szCs w:val="18"/>
          <w:lang w:val="es-ES_tradnl"/>
        </w:rPr>
      </w:pPr>
      <w:commentRangeStart w:id="78"/>
      <w:r w:rsidRPr="00DE3846">
        <w:rPr>
          <w:rFonts w:ascii="Times New Roman" w:hAnsi="Times New Roman" w:cs="Times New Roman"/>
          <w:b/>
          <w:bCs/>
          <w:color w:val="000000"/>
          <w:sz w:val="18"/>
          <w:szCs w:val="18"/>
          <w:lang w:val="es-ES_tradnl"/>
        </w:rPr>
        <w:t xml:space="preserve">Figura 1.- Diagrama arquitectónico de </w:t>
      </w:r>
      <w:r w:rsidR="00C87927">
        <w:rPr>
          <w:rFonts w:ascii="Times New Roman" w:hAnsi="Times New Roman" w:cs="Times New Roman"/>
          <w:b/>
          <w:bCs/>
          <w:color w:val="000000"/>
          <w:sz w:val="18"/>
          <w:szCs w:val="18"/>
          <w:lang w:val="es-ES_tradnl"/>
        </w:rPr>
        <w:t xml:space="preserve">la Plataforma </w:t>
      </w:r>
      <w:proofErr w:type="spellStart"/>
      <w:r w:rsidR="00C87927">
        <w:rPr>
          <w:rFonts w:ascii="Times New Roman" w:hAnsi="Times New Roman" w:cs="Times New Roman"/>
          <w:b/>
          <w:bCs/>
          <w:color w:val="000000"/>
          <w:sz w:val="18"/>
          <w:szCs w:val="18"/>
          <w:lang w:val="es-ES_tradnl"/>
        </w:rPr>
        <w:t>FitoSmart</w:t>
      </w:r>
      <w:proofErr w:type="spellEnd"/>
      <w:r w:rsidR="00C87927">
        <w:rPr>
          <w:rFonts w:ascii="Times New Roman" w:hAnsi="Times New Roman" w:cs="Times New Roman"/>
          <w:b/>
          <w:bCs/>
          <w:color w:val="000000"/>
          <w:sz w:val="18"/>
          <w:szCs w:val="18"/>
          <w:lang w:val="es-ES_tradnl"/>
        </w:rPr>
        <w:t>, etapa 3</w:t>
      </w:r>
      <w:r w:rsidRPr="00DE3846">
        <w:rPr>
          <w:rFonts w:ascii="Times New Roman" w:hAnsi="Times New Roman" w:cs="Times New Roman"/>
          <w:b/>
          <w:bCs/>
          <w:color w:val="000000"/>
          <w:sz w:val="18"/>
          <w:szCs w:val="18"/>
          <w:lang w:val="es-ES_tradnl"/>
        </w:rPr>
        <w:t>.</w:t>
      </w:r>
      <w:commentRangeEnd w:id="78"/>
      <w:r w:rsidR="00D85980">
        <w:rPr>
          <w:rStyle w:val="Refdecomentario"/>
        </w:rPr>
        <w:commentReference w:id="78"/>
      </w:r>
    </w:p>
    <w:p w14:paraId="6740C5E6" w14:textId="77777777" w:rsidR="00A82D69" w:rsidRPr="00F86C10" w:rsidRDefault="00435323">
      <w:pPr>
        <w:pStyle w:val="Textoindependiente"/>
        <w:spacing w:before="240" w:after="240" w:line="276" w:lineRule="auto"/>
        <w:rPr>
          <w:lang w:val="es-MX"/>
        </w:rPr>
      </w:pPr>
      <w:r>
        <w:rPr>
          <w:rFonts w:eastAsiaTheme="minorHAnsi"/>
          <w:sz w:val="22"/>
          <w:szCs w:val="22"/>
          <w:lang w:val="es-ES" w:eastAsia="en-US"/>
        </w:rPr>
        <w:t>Despué</w:t>
      </w:r>
      <w:r w:rsidR="00BE1B9D">
        <w:rPr>
          <w:rFonts w:eastAsiaTheme="minorHAnsi"/>
          <w:sz w:val="22"/>
          <w:szCs w:val="22"/>
          <w:lang w:val="es-ES" w:eastAsia="en-US"/>
        </w:rPr>
        <w:t>s de la comparación, los casos son ordenados por similitud en or</w:t>
      </w:r>
      <w:r>
        <w:rPr>
          <w:rFonts w:eastAsiaTheme="minorHAnsi"/>
          <w:sz w:val="22"/>
          <w:szCs w:val="22"/>
          <w:lang w:val="es-ES" w:eastAsia="en-US"/>
        </w:rPr>
        <w:t>den descendente y los k casos má</w:t>
      </w:r>
      <w:r w:rsidR="00BE1B9D">
        <w:rPr>
          <w:rFonts w:eastAsiaTheme="minorHAnsi"/>
          <w:sz w:val="22"/>
          <w:szCs w:val="22"/>
          <w:lang w:val="es-ES" w:eastAsia="en-US"/>
        </w:rPr>
        <w:t>s parecidos son regresados, donde k es</w:t>
      </w:r>
      <w:r>
        <w:rPr>
          <w:rFonts w:eastAsiaTheme="minorHAnsi"/>
          <w:sz w:val="22"/>
          <w:szCs w:val="22"/>
          <w:lang w:val="es-ES" w:eastAsia="en-US"/>
        </w:rPr>
        <w:t xml:space="preserve"> un atributo configurable y tiene un valor</w:t>
      </w:r>
      <w:r w:rsidR="00BE1B9D">
        <w:rPr>
          <w:rFonts w:eastAsiaTheme="minorHAnsi"/>
          <w:sz w:val="22"/>
          <w:szCs w:val="22"/>
          <w:lang w:val="es-ES" w:eastAsia="en-US"/>
        </w:rPr>
        <w:t xml:space="preserve"> por </w:t>
      </w:r>
      <w:commentRangeStart w:id="79"/>
      <w:r w:rsidR="00BE1B9D">
        <w:rPr>
          <w:rFonts w:eastAsiaTheme="minorHAnsi"/>
          <w:sz w:val="22"/>
          <w:szCs w:val="22"/>
          <w:lang w:val="es-ES" w:eastAsia="en-US"/>
        </w:rPr>
        <w:t xml:space="preserve">default </w:t>
      </w:r>
      <w:commentRangeEnd w:id="79"/>
      <w:r w:rsidR="00D85980">
        <w:rPr>
          <w:rStyle w:val="Refdecomentario"/>
          <w:rFonts w:asciiTheme="minorHAnsi" w:eastAsiaTheme="minorHAnsi" w:hAnsiTheme="minorHAnsi" w:cstheme="minorBidi"/>
          <w:lang w:val="es-ES" w:eastAsia="en-US"/>
        </w:rPr>
        <w:commentReference w:id="79"/>
      </w:r>
      <w:r w:rsidR="00BE1B9D">
        <w:rPr>
          <w:rFonts w:eastAsiaTheme="minorHAnsi"/>
          <w:sz w:val="22"/>
          <w:szCs w:val="22"/>
          <w:lang w:val="es-ES" w:eastAsia="en-US"/>
        </w:rPr>
        <w:t>en 2.  Los casos que tienen la misma calificación en similitud son regresados en orden aleatorio.</w:t>
      </w:r>
    </w:p>
    <w:p w14:paraId="3AF4FC9F" w14:textId="77777777" w:rsidR="00A82D69" w:rsidRPr="00F86C10" w:rsidRDefault="00BE1B9D">
      <w:pPr>
        <w:pStyle w:val="Textoindependiente"/>
        <w:spacing w:before="240" w:after="240" w:line="276" w:lineRule="auto"/>
        <w:rPr>
          <w:lang w:val="es-MX"/>
        </w:rPr>
      </w:pPr>
      <w:r>
        <w:rPr>
          <w:rFonts w:eastAsiaTheme="minorHAnsi"/>
          <w:sz w:val="22"/>
          <w:szCs w:val="22"/>
          <w:lang w:val="es-ES" w:eastAsia="en-US"/>
        </w:rPr>
        <w:lastRenderedPageBreak/>
        <w:t>Para derivar la similitud total de un caso, cada atributo es comparado a los atributos de la consulta, y la suma de los</w:t>
      </w:r>
      <w:r w:rsidR="00435323">
        <w:rPr>
          <w:rFonts w:eastAsiaTheme="minorHAnsi"/>
          <w:sz w:val="22"/>
          <w:szCs w:val="22"/>
          <w:lang w:val="es-ES" w:eastAsia="en-US"/>
        </w:rPr>
        <w:t xml:space="preserve"> pesos es calculada para cada</w:t>
      </w:r>
      <w:r>
        <w:rPr>
          <w:rFonts w:eastAsiaTheme="minorHAnsi"/>
          <w:sz w:val="22"/>
          <w:szCs w:val="22"/>
          <w:lang w:val="es-ES" w:eastAsia="en-US"/>
        </w:rPr>
        <w:t xml:space="preserve"> caso (con lo pesos definidos para cada atributo). El valor normalizado de esa suma de pesos representa la similitud del caso.</w:t>
      </w:r>
    </w:p>
    <w:p w14:paraId="638C2119" w14:textId="77777777" w:rsidR="00C62DBE" w:rsidRDefault="00BE1B9D" w:rsidP="00C62DBE">
      <w:pPr>
        <w:pStyle w:val="Textoindependiente"/>
        <w:spacing w:before="240" w:after="240" w:line="276" w:lineRule="auto"/>
        <w:rPr>
          <w:rFonts w:eastAsiaTheme="minorHAnsi"/>
          <w:sz w:val="22"/>
          <w:szCs w:val="22"/>
          <w:lang w:val="es-ES" w:eastAsia="en-US"/>
        </w:rPr>
      </w:pPr>
      <w:r>
        <w:rPr>
          <w:rFonts w:eastAsiaTheme="minorHAnsi"/>
          <w:sz w:val="22"/>
          <w:szCs w:val="22"/>
          <w:lang w:val="es-ES" w:eastAsia="en-US"/>
        </w:rPr>
        <w:t>Dado que una consulta no requiere todos los atributos de forma obligatoria, solo aquellos incluidos en la</w:t>
      </w:r>
      <w:r w:rsidR="00435323">
        <w:rPr>
          <w:rFonts w:eastAsiaTheme="minorHAnsi"/>
          <w:sz w:val="22"/>
          <w:szCs w:val="22"/>
          <w:lang w:val="es-ES" w:eastAsia="en-US"/>
        </w:rPr>
        <w:t xml:space="preserve"> consulta son usados para los cálculos de mé</w:t>
      </w:r>
      <w:r>
        <w:rPr>
          <w:rFonts w:eastAsiaTheme="minorHAnsi"/>
          <w:sz w:val="22"/>
          <w:szCs w:val="22"/>
          <w:lang w:val="es-ES" w:eastAsia="en-US"/>
        </w:rPr>
        <w:t xml:space="preserve">tricas de similitud. Si en la base de datos de casos un caso no contiene </w:t>
      </w:r>
      <w:r w:rsidR="00435323">
        <w:rPr>
          <w:rFonts w:eastAsiaTheme="minorHAnsi"/>
          <w:sz w:val="22"/>
          <w:szCs w:val="22"/>
          <w:lang w:val="es-ES" w:eastAsia="en-US"/>
        </w:rPr>
        <w:t xml:space="preserve">un atributo y este atributo </w:t>
      </w:r>
      <w:proofErr w:type="spellStart"/>
      <w:r w:rsidR="00435323">
        <w:rPr>
          <w:rFonts w:eastAsiaTheme="minorHAnsi"/>
          <w:sz w:val="22"/>
          <w:szCs w:val="22"/>
          <w:lang w:val="es-ES" w:eastAsia="en-US"/>
        </w:rPr>
        <w:t>esta</w:t>
      </w:r>
      <w:proofErr w:type="spellEnd"/>
      <w:r>
        <w:rPr>
          <w:rFonts w:eastAsiaTheme="minorHAnsi"/>
          <w:sz w:val="22"/>
          <w:szCs w:val="22"/>
          <w:lang w:val="es-ES" w:eastAsia="en-US"/>
        </w:rPr>
        <w:t xml:space="preserve"> presente en la consulta, la similitud c</w:t>
      </w:r>
      <w:r w:rsidR="00435323">
        <w:rPr>
          <w:rFonts w:eastAsiaTheme="minorHAnsi"/>
          <w:sz w:val="22"/>
          <w:szCs w:val="22"/>
          <w:lang w:val="es-ES" w:eastAsia="en-US"/>
        </w:rPr>
        <w:t>on respecto a este atributo será</w:t>
      </w:r>
      <w:r>
        <w:rPr>
          <w:rFonts w:eastAsiaTheme="minorHAnsi"/>
          <w:sz w:val="22"/>
          <w:szCs w:val="22"/>
          <w:lang w:val="es-ES" w:eastAsia="en-US"/>
        </w:rPr>
        <w:t xml:space="preserve"> 0.0</w:t>
      </w:r>
    </w:p>
    <w:p w14:paraId="11DEA4E9" w14:textId="77777777" w:rsidR="00C033BD" w:rsidRPr="00C033BD" w:rsidRDefault="00C033BD" w:rsidP="00C033BD">
      <w:pPr>
        <w:pStyle w:val="Textoindependiente"/>
        <w:spacing w:before="240" w:after="240" w:line="276" w:lineRule="auto"/>
        <w:rPr>
          <w:b/>
          <w:lang w:val="es-MX"/>
        </w:rPr>
      </w:pPr>
      <w:r w:rsidRPr="00C033BD">
        <w:rPr>
          <w:rFonts w:eastAsiaTheme="minorHAnsi"/>
          <w:b/>
          <w:sz w:val="22"/>
          <w:szCs w:val="22"/>
          <w:lang w:val="es-ES" w:eastAsia="en-US"/>
        </w:rPr>
        <w:t>Adaptación de casos</w:t>
      </w:r>
    </w:p>
    <w:p w14:paraId="2569368B" w14:textId="77777777" w:rsidR="00A82D69" w:rsidRPr="00C62DBE" w:rsidRDefault="00C62DBE" w:rsidP="00C62DBE">
      <w:pPr>
        <w:pStyle w:val="Textoindependiente"/>
        <w:spacing w:before="240" w:after="240" w:line="276" w:lineRule="auto"/>
        <w:rPr>
          <w:lang w:val="es-MX"/>
        </w:rPr>
      </w:pPr>
      <w:r>
        <w:rPr>
          <w:sz w:val="22"/>
          <w:szCs w:val="22"/>
          <w:lang w:val="es-MX"/>
        </w:rPr>
        <w:t>Los resultados de una consulta</w:t>
      </w:r>
      <w:r w:rsidR="00BE1B9D" w:rsidRPr="00F92398">
        <w:rPr>
          <w:sz w:val="22"/>
          <w:szCs w:val="22"/>
          <w:lang w:val="es-MX"/>
        </w:rPr>
        <w:t xml:space="preserve"> puede ser adaptado para para obtener un</w:t>
      </w:r>
      <w:r>
        <w:rPr>
          <w:sz w:val="22"/>
          <w:szCs w:val="22"/>
          <w:lang w:val="es-MX"/>
        </w:rPr>
        <w:t>a</w:t>
      </w:r>
      <w:r w:rsidR="00BE1B9D" w:rsidRPr="00F92398">
        <w:rPr>
          <w:sz w:val="22"/>
          <w:szCs w:val="22"/>
          <w:lang w:val="es-MX"/>
        </w:rPr>
        <w:t xml:space="preserve"> mejor </w:t>
      </w:r>
      <w:r>
        <w:rPr>
          <w:sz w:val="22"/>
          <w:szCs w:val="22"/>
          <w:lang w:val="es-MX"/>
        </w:rPr>
        <w:t>similitud</w:t>
      </w:r>
      <w:r w:rsidR="00BE1B9D" w:rsidRPr="00F92398">
        <w:rPr>
          <w:sz w:val="22"/>
          <w:szCs w:val="22"/>
          <w:lang w:val="es-MX"/>
        </w:rPr>
        <w:t>. Para el proceso de adaptación se asume que existe cierta flexibilidad en las reglas de negocio que impactan sobre la defi</w:t>
      </w:r>
      <w:r>
        <w:rPr>
          <w:sz w:val="22"/>
          <w:szCs w:val="22"/>
          <w:lang w:val="es-MX"/>
        </w:rPr>
        <w:t>ni</w:t>
      </w:r>
      <w:r w:rsidR="00BE1B9D" w:rsidRPr="00F92398">
        <w:rPr>
          <w:sz w:val="22"/>
          <w:szCs w:val="22"/>
          <w:lang w:val="es-MX"/>
        </w:rPr>
        <w:t>ción de los atributos de los casos de ac</w:t>
      </w:r>
      <w:r>
        <w:rPr>
          <w:sz w:val="22"/>
          <w:szCs w:val="22"/>
          <w:lang w:val="es-MX"/>
        </w:rPr>
        <w:t>uerdo al dominio de la hidroponí</w:t>
      </w:r>
      <w:r w:rsidR="00BE1B9D" w:rsidRPr="00F92398">
        <w:rPr>
          <w:sz w:val="22"/>
          <w:szCs w:val="22"/>
          <w:lang w:val="es-MX"/>
        </w:rPr>
        <w:t>a.</w:t>
      </w:r>
    </w:p>
    <w:p w14:paraId="505E394D" w14:textId="72E1B6F4" w:rsidR="00A82D69" w:rsidRPr="00F92398" w:rsidRDefault="00BE1B9D">
      <w:pPr>
        <w:pStyle w:val="Textoindependiente"/>
        <w:spacing w:line="276" w:lineRule="auto"/>
        <w:rPr>
          <w:sz w:val="22"/>
          <w:szCs w:val="22"/>
          <w:lang w:val="es-MX"/>
        </w:rPr>
      </w:pPr>
      <w:r w:rsidRPr="00F92398">
        <w:rPr>
          <w:sz w:val="22"/>
          <w:szCs w:val="22"/>
          <w:lang w:val="es-MX"/>
        </w:rPr>
        <w:t>La adaptación trabaja considerando la especificación de la consulta y el mejor caso encontrado en la búsqueda.</w:t>
      </w:r>
      <w:r w:rsidR="000A56E5">
        <w:rPr>
          <w:sz w:val="22"/>
          <w:szCs w:val="22"/>
          <w:lang w:val="es-MX"/>
        </w:rPr>
        <w:t xml:space="preserve"> </w:t>
      </w:r>
      <w:r w:rsidRPr="00F92398">
        <w:rPr>
          <w:sz w:val="22"/>
          <w:szCs w:val="22"/>
          <w:lang w:val="es-MX"/>
        </w:rPr>
        <w:t>Para cada uno de los atributos adaptables (</w:t>
      </w:r>
      <w:r w:rsidR="000A56E5">
        <w:rPr>
          <w:sz w:val="22"/>
          <w:szCs w:val="22"/>
          <w:lang w:val="es-MX"/>
        </w:rPr>
        <w:t xml:space="preserve">ejemplo: </w:t>
      </w:r>
      <w:r w:rsidRPr="00F92398">
        <w:rPr>
          <w:sz w:val="22"/>
          <w:szCs w:val="22"/>
          <w:lang w:val="es-MX"/>
        </w:rPr>
        <w:t>temper</w:t>
      </w:r>
      <w:r w:rsidR="000A56E5">
        <w:rPr>
          <w:sz w:val="22"/>
          <w:szCs w:val="22"/>
          <w:lang w:val="es-MX"/>
        </w:rPr>
        <w:t xml:space="preserve">atura, luminosidad, </w:t>
      </w:r>
      <w:del w:id="80" w:author="Foro UniVO 2018" w:date="2018-05-11T08:30:00Z">
        <w:r w:rsidR="000A56E5" w:rsidDel="00D85980">
          <w:rPr>
            <w:sz w:val="22"/>
            <w:szCs w:val="22"/>
            <w:lang w:val="es-MX"/>
          </w:rPr>
          <w:delText>ph</w:delText>
        </w:r>
      </w:del>
      <w:ins w:id="81" w:author="Foro UniVO 2018" w:date="2018-05-11T08:30:00Z">
        <w:r w:rsidR="00D85980">
          <w:rPr>
            <w:sz w:val="22"/>
            <w:szCs w:val="22"/>
            <w:lang w:val="es-MX"/>
          </w:rPr>
          <w:t>pH</w:t>
        </w:r>
      </w:ins>
      <w:r w:rsidR="000A56E5">
        <w:rPr>
          <w:sz w:val="22"/>
          <w:szCs w:val="22"/>
          <w:lang w:val="es-MX"/>
        </w:rPr>
        <w:t>), si está</w:t>
      </w:r>
      <w:r w:rsidRPr="00F92398">
        <w:rPr>
          <w:sz w:val="22"/>
          <w:szCs w:val="22"/>
          <w:lang w:val="es-MX"/>
        </w:rPr>
        <w:t>n presentes en la consulta y sus va</w:t>
      </w:r>
      <w:r w:rsidR="000A56E5">
        <w:rPr>
          <w:sz w:val="22"/>
          <w:szCs w:val="22"/>
          <w:lang w:val="es-MX"/>
        </w:rPr>
        <w:t>lores son diferentes del caso más simil</w:t>
      </w:r>
      <w:r w:rsidRPr="00F92398">
        <w:rPr>
          <w:sz w:val="22"/>
          <w:szCs w:val="22"/>
          <w:lang w:val="es-MX"/>
        </w:rPr>
        <w:t xml:space="preserve">ar, la distancia de adaptación es </w:t>
      </w:r>
      <w:r w:rsidR="000A56E5">
        <w:rPr>
          <w:sz w:val="22"/>
          <w:szCs w:val="22"/>
          <w:lang w:val="es-MX"/>
        </w:rPr>
        <w:t>calculada con el valor del consulta</w:t>
      </w:r>
      <w:r w:rsidRPr="00F92398">
        <w:rPr>
          <w:sz w:val="22"/>
          <w:szCs w:val="22"/>
          <w:lang w:val="es-MX"/>
        </w:rPr>
        <w:t xml:space="preserve"> dividi</w:t>
      </w:r>
      <w:r w:rsidR="000A56E5">
        <w:rPr>
          <w:sz w:val="22"/>
          <w:szCs w:val="22"/>
          <w:lang w:val="es-MX"/>
        </w:rPr>
        <w:t>do entre el</w:t>
      </w:r>
      <w:r w:rsidRPr="00F92398">
        <w:rPr>
          <w:sz w:val="22"/>
          <w:szCs w:val="22"/>
          <w:lang w:val="es-MX"/>
        </w:rPr>
        <w:t xml:space="preserve"> valor del mejor caso encontrado. </w:t>
      </w:r>
    </w:p>
    <w:p w14:paraId="49C931C3" w14:textId="77777777" w:rsidR="000A56E5" w:rsidRDefault="000A56E5">
      <w:pPr>
        <w:pStyle w:val="Textoindependiente"/>
        <w:spacing w:line="276" w:lineRule="auto"/>
        <w:rPr>
          <w:sz w:val="22"/>
          <w:szCs w:val="22"/>
          <w:lang w:val="es-MX"/>
        </w:rPr>
      </w:pPr>
    </w:p>
    <w:p w14:paraId="4686EA2B" w14:textId="17562C60" w:rsidR="00A82D69" w:rsidRPr="00F92398" w:rsidRDefault="000A56E5">
      <w:pPr>
        <w:pStyle w:val="Textoindependiente"/>
        <w:spacing w:line="276" w:lineRule="auto"/>
        <w:rPr>
          <w:sz w:val="22"/>
          <w:szCs w:val="22"/>
          <w:lang w:val="es-MX"/>
        </w:rPr>
      </w:pPr>
      <w:r>
        <w:rPr>
          <w:sz w:val="22"/>
          <w:szCs w:val="22"/>
          <w:lang w:val="es-MX"/>
        </w:rPr>
        <w:t>Si existe má</w:t>
      </w:r>
      <w:r w:rsidR="00BE1B9D" w:rsidRPr="00F92398">
        <w:rPr>
          <w:sz w:val="22"/>
          <w:szCs w:val="22"/>
          <w:lang w:val="es-MX"/>
        </w:rPr>
        <w:t xml:space="preserve">s de </w:t>
      </w:r>
      <w:del w:id="82" w:author="Foro UniVO 2018" w:date="2018-05-11T08:30:00Z">
        <w:r w:rsidR="00BE1B9D" w:rsidRPr="00F92398" w:rsidDel="00D85980">
          <w:rPr>
            <w:sz w:val="22"/>
            <w:szCs w:val="22"/>
            <w:lang w:val="es-MX"/>
          </w:rPr>
          <w:delText xml:space="preserve">1 </w:delText>
        </w:r>
      </w:del>
      <w:ins w:id="83" w:author="Foro UniVO 2018" w:date="2018-05-11T08:30:00Z">
        <w:r w:rsidR="00D85980">
          <w:rPr>
            <w:sz w:val="22"/>
            <w:szCs w:val="22"/>
            <w:lang w:val="es-MX"/>
          </w:rPr>
          <w:t>un</w:t>
        </w:r>
        <w:r w:rsidR="00D85980" w:rsidRPr="00F92398">
          <w:rPr>
            <w:sz w:val="22"/>
            <w:szCs w:val="22"/>
            <w:lang w:val="es-MX"/>
          </w:rPr>
          <w:t xml:space="preserve"> </w:t>
        </w:r>
      </w:ins>
      <w:r w:rsidR="00BE1B9D" w:rsidRPr="00F92398">
        <w:rPr>
          <w:sz w:val="22"/>
          <w:szCs w:val="22"/>
          <w:lang w:val="es-MX"/>
        </w:rPr>
        <w:t>atributo adaptable presente,  la distancia total de adaptación es simplemente el producto de la distancia de adaptación de los atributos individuales.</w:t>
      </w:r>
    </w:p>
    <w:p w14:paraId="40D255C7" w14:textId="77777777" w:rsidR="00A82D69" w:rsidRPr="00F92398" w:rsidRDefault="00A82D69">
      <w:pPr>
        <w:pStyle w:val="Textoindependiente"/>
        <w:spacing w:line="276" w:lineRule="auto"/>
        <w:rPr>
          <w:sz w:val="22"/>
          <w:szCs w:val="22"/>
          <w:lang w:val="es-MX"/>
        </w:rPr>
      </w:pPr>
    </w:p>
    <w:p w14:paraId="60318B2F" w14:textId="77777777" w:rsidR="00A82D69" w:rsidRPr="00F92398" w:rsidRDefault="00BE1B9D">
      <w:pPr>
        <w:pStyle w:val="Textoindependiente"/>
        <w:spacing w:line="276" w:lineRule="auto"/>
        <w:rPr>
          <w:sz w:val="22"/>
          <w:szCs w:val="22"/>
          <w:lang w:val="es-MX"/>
        </w:rPr>
      </w:pPr>
      <w:r w:rsidRPr="00F92398">
        <w:rPr>
          <w:sz w:val="22"/>
          <w:szCs w:val="22"/>
          <w:lang w:val="es-MX"/>
        </w:rPr>
        <w:t>Basados en la distancia de adaptación, los atributos marcados para ser adaptados en la etapa de adaptación</w:t>
      </w:r>
      <w:r w:rsidR="000A56E5">
        <w:rPr>
          <w:sz w:val="22"/>
          <w:szCs w:val="22"/>
          <w:lang w:val="es-MX"/>
        </w:rPr>
        <w:t xml:space="preserve"> </w:t>
      </w:r>
      <w:r w:rsidRPr="00F92398">
        <w:rPr>
          <w:sz w:val="22"/>
          <w:szCs w:val="22"/>
          <w:lang w:val="es-MX"/>
        </w:rPr>
        <w:t>(ejempl</w:t>
      </w:r>
      <w:r w:rsidR="000A56E5">
        <w:rPr>
          <w:sz w:val="22"/>
          <w:szCs w:val="22"/>
          <w:lang w:val="es-MX"/>
        </w:rPr>
        <w:t>o: temperatura) son ajustados y u</w:t>
      </w:r>
      <w:r w:rsidRPr="00F92398">
        <w:rPr>
          <w:sz w:val="22"/>
          <w:szCs w:val="22"/>
          <w:lang w:val="es-MX"/>
        </w:rPr>
        <w:t>n nuevo caso es construido con los nuevos valores adaptados y ajustados.</w:t>
      </w:r>
      <w:r w:rsidR="000A56E5">
        <w:rPr>
          <w:sz w:val="22"/>
          <w:szCs w:val="22"/>
          <w:lang w:val="es-MX"/>
        </w:rPr>
        <w:t xml:space="preserve"> </w:t>
      </w:r>
      <w:r w:rsidRPr="00F92398">
        <w:rPr>
          <w:sz w:val="22"/>
          <w:szCs w:val="22"/>
          <w:lang w:val="es-MX"/>
        </w:rPr>
        <w:t>Este nuevo caso es probado con su similitud contra la consulta, y si es mejor caso que el mejor caso resultado de la consulta,  es regresado como una caso adaptado.</w:t>
      </w:r>
    </w:p>
    <w:p w14:paraId="67B56662" w14:textId="77777777" w:rsidR="00DA0A30" w:rsidRDefault="00DA0A30">
      <w:pPr>
        <w:pStyle w:val="Textoindependiente"/>
        <w:spacing w:line="276" w:lineRule="auto"/>
        <w:rPr>
          <w:sz w:val="22"/>
          <w:szCs w:val="22"/>
          <w:lang w:val="es-MX"/>
        </w:rPr>
      </w:pPr>
    </w:p>
    <w:p w14:paraId="3525B56A" w14:textId="77777777" w:rsidR="00A82D69" w:rsidRPr="000A56E5" w:rsidRDefault="00BE1B9D">
      <w:pPr>
        <w:pStyle w:val="Textoindependiente"/>
        <w:spacing w:line="276" w:lineRule="auto"/>
        <w:rPr>
          <w:sz w:val="22"/>
          <w:szCs w:val="22"/>
          <w:lang w:val="es-MX"/>
        </w:rPr>
      </w:pPr>
      <w:r w:rsidRPr="00F92398">
        <w:rPr>
          <w:sz w:val="22"/>
          <w:szCs w:val="22"/>
          <w:lang w:val="es-MX"/>
        </w:rPr>
        <w:t xml:space="preserve">El </w:t>
      </w:r>
      <w:r w:rsidR="000A56E5">
        <w:rPr>
          <w:sz w:val="22"/>
          <w:szCs w:val="22"/>
          <w:lang w:val="es-MX"/>
        </w:rPr>
        <w:t>asumir que la temperatura o algú</w:t>
      </w:r>
      <w:r w:rsidRPr="00F92398">
        <w:rPr>
          <w:sz w:val="22"/>
          <w:szCs w:val="22"/>
          <w:lang w:val="es-MX"/>
        </w:rPr>
        <w:t>n otro atributo pued</w:t>
      </w:r>
      <w:r w:rsidR="000A56E5">
        <w:rPr>
          <w:sz w:val="22"/>
          <w:szCs w:val="22"/>
          <w:lang w:val="es-MX"/>
        </w:rPr>
        <w:t>e ser ajustado solo puede ser vá</w:t>
      </w:r>
      <w:r w:rsidRPr="00F92398">
        <w:rPr>
          <w:sz w:val="22"/>
          <w:szCs w:val="22"/>
          <w:lang w:val="es-MX"/>
        </w:rPr>
        <w:t>lido bajo ciertas condiciones, el ajuste de los atr</w:t>
      </w:r>
      <w:r w:rsidR="000A56E5">
        <w:rPr>
          <w:sz w:val="22"/>
          <w:szCs w:val="22"/>
          <w:lang w:val="es-MX"/>
        </w:rPr>
        <w:t>ibutos podrí</w:t>
      </w:r>
      <w:r w:rsidRPr="00F92398">
        <w:rPr>
          <w:sz w:val="22"/>
          <w:szCs w:val="22"/>
          <w:lang w:val="es-MX"/>
        </w:rPr>
        <w:t>a ser no lineal.</w:t>
      </w:r>
      <w:r w:rsidR="000A56E5">
        <w:rPr>
          <w:sz w:val="22"/>
          <w:szCs w:val="22"/>
          <w:lang w:val="es-MX"/>
        </w:rPr>
        <w:t xml:space="preserve"> Alternativamente, se podría emplear una técnica de adaptación má</w:t>
      </w:r>
      <w:r w:rsidRPr="00F92398">
        <w:rPr>
          <w:sz w:val="22"/>
          <w:szCs w:val="22"/>
          <w:lang w:val="es-MX"/>
        </w:rPr>
        <w:t>s sof</w:t>
      </w:r>
      <w:r w:rsidR="000A56E5">
        <w:rPr>
          <w:sz w:val="22"/>
          <w:szCs w:val="22"/>
          <w:lang w:val="es-MX"/>
        </w:rPr>
        <w:t xml:space="preserve">isticada. En </w:t>
      </w:r>
      <w:r w:rsidR="000A56E5" w:rsidRPr="00184B7B">
        <w:rPr>
          <w:i/>
          <w:sz w:val="22"/>
          <w:szCs w:val="22"/>
          <w:lang w:val="es-MX"/>
        </w:rPr>
        <w:t>FitoSmart CBR</w:t>
      </w:r>
      <w:r w:rsidR="000A56E5">
        <w:rPr>
          <w:sz w:val="22"/>
          <w:szCs w:val="22"/>
          <w:lang w:val="es-MX"/>
        </w:rPr>
        <w:t xml:space="preserve"> la té</w:t>
      </w:r>
      <w:r w:rsidRPr="00F92398">
        <w:rPr>
          <w:sz w:val="22"/>
          <w:szCs w:val="22"/>
          <w:lang w:val="es-MX"/>
        </w:rPr>
        <w:t>cnica simple empleada es considerada suficiente para demostrar un posible mecanismo</w:t>
      </w:r>
      <w:r w:rsidR="000A56E5">
        <w:rPr>
          <w:sz w:val="22"/>
          <w:szCs w:val="22"/>
          <w:lang w:val="es-MX"/>
        </w:rPr>
        <w:t xml:space="preserve"> de adaptación, el uso de una técn</w:t>
      </w:r>
      <w:r w:rsidRPr="00F92398">
        <w:rPr>
          <w:sz w:val="22"/>
          <w:szCs w:val="22"/>
          <w:lang w:val="es-MX"/>
        </w:rPr>
        <w:t>i</w:t>
      </w:r>
      <w:r w:rsidR="000A56E5">
        <w:rPr>
          <w:sz w:val="22"/>
          <w:szCs w:val="22"/>
          <w:lang w:val="es-MX"/>
        </w:rPr>
        <w:t>c</w:t>
      </w:r>
      <w:r w:rsidRPr="00F92398">
        <w:rPr>
          <w:sz w:val="22"/>
          <w:szCs w:val="22"/>
          <w:lang w:val="es-MX"/>
        </w:rPr>
        <w:t>a de a</w:t>
      </w:r>
      <w:r w:rsidR="000A56E5">
        <w:rPr>
          <w:sz w:val="22"/>
          <w:szCs w:val="22"/>
          <w:lang w:val="es-MX"/>
        </w:rPr>
        <w:t>daptación más compleja podría requerir conocimientos má</w:t>
      </w:r>
      <w:r w:rsidRPr="00F92398">
        <w:rPr>
          <w:sz w:val="22"/>
          <w:szCs w:val="22"/>
          <w:lang w:val="es-MX"/>
        </w:rPr>
        <w:t>s profundo</w:t>
      </w:r>
      <w:r w:rsidR="000A56E5">
        <w:rPr>
          <w:sz w:val="22"/>
          <w:szCs w:val="22"/>
          <w:lang w:val="es-MX"/>
        </w:rPr>
        <w:t>s en el dominio de la hidroponí</w:t>
      </w:r>
      <w:r w:rsidRPr="00F92398">
        <w:rPr>
          <w:sz w:val="22"/>
          <w:szCs w:val="22"/>
          <w:lang w:val="es-MX"/>
        </w:rPr>
        <w:t>a</w:t>
      </w:r>
      <w:r w:rsidRPr="00F86C10">
        <w:rPr>
          <w:lang w:val="es-MX"/>
        </w:rPr>
        <w:t>.</w:t>
      </w:r>
    </w:p>
    <w:p w14:paraId="02AD67FF" w14:textId="77777777" w:rsidR="00A82D69" w:rsidRDefault="00A82D69">
      <w:pPr>
        <w:pStyle w:val="Textoindependiente"/>
        <w:spacing w:line="276" w:lineRule="auto"/>
        <w:jc w:val="center"/>
        <w:rPr>
          <w:rFonts w:eastAsiaTheme="minorHAnsi"/>
          <w:sz w:val="22"/>
          <w:szCs w:val="22"/>
          <w:lang w:val="es-ES" w:eastAsia="en-US"/>
        </w:rPr>
      </w:pPr>
    </w:p>
    <w:p w14:paraId="517B55DC" w14:textId="77777777" w:rsidR="00A82D69" w:rsidRDefault="00BE1B9D">
      <w:pPr>
        <w:pBdr>
          <w:bottom w:val="single" w:sz="4" w:space="1" w:color="00000A"/>
        </w:pBdr>
        <w:spacing w:before="100" w:after="100"/>
        <w:rPr>
          <w:rFonts w:ascii="Times New Roman" w:hAnsi="Times New Roman" w:cs="Times New Roman"/>
          <w:b/>
          <w:sz w:val="24"/>
        </w:rPr>
      </w:pPr>
      <w:r>
        <w:rPr>
          <w:rFonts w:ascii="Times New Roman" w:hAnsi="Times New Roman" w:cs="Times New Roman"/>
          <w:b/>
          <w:sz w:val="24"/>
        </w:rPr>
        <w:t>RESULTADOS</w:t>
      </w:r>
    </w:p>
    <w:p w14:paraId="0399C9EC" w14:textId="77777777" w:rsidR="00A82D69" w:rsidRDefault="00BE1B9D">
      <w:pPr>
        <w:spacing w:before="100" w:after="100"/>
        <w:jc w:val="both"/>
      </w:pPr>
      <w:r>
        <w:rPr>
          <w:rFonts w:ascii="Times New Roman" w:hAnsi="Times New Roman" w:cs="Times New Roman"/>
        </w:rPr>
        <w:t>En el presente trabajo se logró realizar pruebas experimentales del Fitotrón en un ciclo completo</w:t>
      </w:r>
      <w:r w:rsidR="00F92398">
        <w:t xml:space="preserve"> </w:t>
      </w:r>
      <w:r>
        <w:rPr>
          <w:rFonts w:ascii="Times New Roman" w:hAnsi="Times New Roman" w:cs="Times New Roman"/>
        </w:rPr>
        <w:t>que va desde la adquisición de imágenes, adquisición de valores de sensores, envío de los datos</w:t>
      </w:r>
      <w:r w:rsidR="00F92398">
        <w:rPr>
          <w:rFonts w:ascii="Times New Roman" w:hAnsi="Times New Roman" w:cs="Times New Roman"/>
        </w:rPr>
        <w:t xml:space="preserve"> </w:t>
      </w:r>
      <w:r>
        <w:rPr>
          <w:rFonts w:ascii="Times New Roman" w:hAnsi="Times New Roman" w:cs="Times New Roman"/>
        </w:rPr>
        <w:t>sin pérdida de información, recepción de la información en la plataforma web, persistencia de</w:t>
      </w:r>
      <w:r w:rsidR="00F92398">
        <w:rPr>
          <w:rFonts w:ascii="Times New Roman" w:hAnsi="Times New Roman" w:cs="Times New Roman"/>
        </w:rPr>
        <w:t xml:space="preserve"> </w:t>
      </w:r>
      <w:r>
        <w:rPr>
          <w:rFonts w:ascii="Times New Roman" w:hAnsi="Times New Roman" w:cs="Times New Roman"/>
        </w:rPr>
        <w:t>imágenes y datos, análisis y ajuste de los parámetros del ambiente para garantizar el crecimiento</w:t>
      </w:r>
      <w:r w:rsidR="00F92398">
        <w:rPr>
          <w:rFonts w:ascii="Times New Roman" w:hAnsi="Times New Roman" w:cs="Times New Roman"/>
        </w:rPr>
        <w:t xml:space="preserve"> </w:t>
      </w:r>
      <w:r>
        <w:rPr>
          <w:rFonts w:ascii="Times New Roman" w:hAnsi="Times New Roman" w:cs="Times New Roman"/>
        </w:rPr>
        <w:t>de la planta.</w:t>
      </w:r>
    </w:p>
    <w:p w14:paraId="3DE4038E" w14:textId="77777777" w:rsidR="00A82D69" w:rsidRDefault="00BE1B9D">
      <w:pPr>
        <w:spacing w:before="100" w:after="100"/>
        <w:jc w:val="both"/>
      </w:pPr>
      <w:r>
        <w:rPr>
          <w:rFonts w:ascii="Times New Roman" w:hAnsi="Times New Roman" w:cs="Times New Roman"/>
        </w:rPr>
        <w:t>La ap</w:t>
      </w:r>
      <w:r w:rsidR="0069175A">
        <w:rPr>
          <w:rFonts w:ascii="Times New Roman" w:hAnsi="Times New Roman" w:cs="Times New Roman"/>
        </w:rPr>
        <w:t xml:space="preserve">licación de </w:t>
      </w:r>
      <w:r w:rsidR="0069175A" w:rsidRPr="00184B7B">
        <w:rPr>
          <w:rFonts w:ascii="Times New Roman" w:hAnsi="Times New Roman" w:cs="Times New Roman"/>
          <w:i/>
        </w:rPr>
        <w:t>CBR</w:t>
      </w:r>
      <w:r w:rsidR="0069175A">
        <w:rPr>
          <w:rFonts w:ascii="Times New Roman" w:hAnsi="Times New Roman" w:cs="Times New Roman"/>
        </w:rPr>
        <w:t xml:space="preserve"> fue desarrollada</w:t>
      </w:r>
      <w:r>
        <w:rPr>
          <w:rFonts w:ascii="Times New Roman" w:hAnsi="Times New Roman" w:cs="Times New Roman"/>
        </w:rPr>
        <w:t xml:space="preserve"> y p</w:t>
      </w:r>
      <w:r w:rsidR="0069175A">
        <w:rPr>
          <w:rFonts w:ascii="Times New Roman" w:hAnsi="Times New Roman" w:cs="Times New Roman"/>
        </w:rPr>
        <w:t xml:space="preserve">robada usando  </w:t>
      </w:r>
      <w:r w:rsidR="0069175A" w:rsidRPr="00184B7B">
        <w:rPr>
          <w:rFonts w:ascii="Times New Roman" w:hAnsi="Times New Roman" w:cs="Times New Roman"/>
          <w:i/>
        </w:rPr>
        <w:t>Python 3.5</w:t>
      </w:r>
      <w:r w:rsidR="0069175A">
        <w:rPr>
          <w:rFonts w:ascii="Times New Roman" w:hAnsi="Times New Roman" w:cs="Times New Roman"/>
        </w:rPr>
        <w:t>, además de las librerí</w:t>
      </w:r>
      <w:r>
        <w:rPr>
          <w:rFonts w:ascii="Times New Roman" w:hAnsi="Times New Roman" w:cs="Times New Roman"/>
        </w:rPr>
        <w:t xml:space="preserve">as standard la aplicación usa  </w:t>
      </w:r>
      <w:proofErr w:type="spellStart"/>
      <w:r w:rsidRPr="00184B7B">
        <w:rPr>
          <w:rFonts w:ascii="Times New Roman" w:hAnsi="Times New Roman" w:cs="Times New Roman"/>
          <w:i/>
        </w:rPr>
        <w:t>geopy</w:t>
      </w:r>
      <w:proofErr w:type="spellEnd"/>
      <w:r w:rsidRPr="00184B7B">
        <w:rPr>
          <w:rFonts w:ascii="Times New Roman" w:hAnsi="Times New Roman" w:cs="Times New Roman"/>
          <w:i/>
        </w:rPr>
        <w:t xml:space="preserve"> </w:t>
      </w:r>
      <w:proofErr w:type="spellStart"/>
      <w:r w:rsidRPr="00184B7B">
        <w:rPr>
          <w:rFonts w:ascii="Times New Roman" w:hAnsi="Times New Roman" w:cs="Times New Roman"/>
          <w:i/>
        </w:rPr>
        <w:t>library</w:t>
      </w:r>
      <w:proofErr w:type="spellEnd"/>
      <w:r>
        <w:rPr>
          <w:rFonts w:ascii="Times New Roman" w:hAnsi="Times New Roman" w:cs="Times New Roman"/>
        </w:rPr>
        <w:t xml:space="preserve"> para trabajar los atributos de latitud, longitud y altitud.</w:t>
      </w:r>
    </w:p>
    <w:p w14:paraId="6F69277D" w14:textId="3E039C3F" w:rsidR="00A82D69" w:rsidRDefault="00BE1B9D">
      <w:pPr>
        <w:spacing w:before="100" w:after="100"/>
        <w:jc w:val="both"/>
      </w:pPr>
      <w:r>
        <w:rPr>
          <w:rFonts w:ascii="Times New Roman" w:hAnsi="Times New Roman" w:cs="Times New Roman"/>
        </w:rPr>
        <w:lastRenderedPageBreak/>
        <w:t>Para ejecutar la a</w:t>
      </w:r>
      <w:r w:rsidR="00CF3DC6">
        <w:rPr>
          <w:rFonts w:ascii="Times New Roman" w:hAnsi="Times New Roman" w:cs="Times New Roman"/>
        </w:rPr>
        <w:t>plicación en modo consola solam</w:t>
      </w:r>
      <w:r>
        <w:rPr>
          <w:rFonts w:ascii="Times New Roman" w:hAnsi="Times New Roman" w:cs="Times New Roman"/>
        </w:rPr>
        <w:t>e</w:t>
      </w:r>
      <w:r w:rsidR="00CF3DC6">
        <w:rPr>
          <w:rFonts w:ascii="Times New Roman" w:hAnsi="Times New Roman" w:cs="Times New Roman"/>
        </w:rPr>
        <w:t>n</w:t>
      </w:r>
      <w:r>
        <w:rPr>
          <w:rFonts w:ascii="Times New Roman" w:hAnsi="Times New Roman" w:cs="Times New Roman"/>
        </w:rPr>
        <w:t>te</w:t>
      </w:r>
      <w:r w:rsidR="00CF3DC6">
        <w:rPr>
          <w:rFonts w:ascii="Times New Roman" w:hAnsi="Times New Roman" w:cs="Times New Roman"/>
        </w:rPr>
        <w:t xml:space="preserve"> se ejecuta </w:t>
      </w:r>
      <w:proofErr w:type="spellStart"/>
      <w:r w:rsidR="00CF3DC6" w:rsidRPr="00184B7B">
        <w:rPr>
          <w:rFonts w:ascii="Times New Roman" w:hAnsi="Times New Roman" w:cs="Times New Roman"/>
          <w:i/>
        </w:rPr>
        <w:t>python</w:t>
      </w:r>
      <w:proofErr w:type="spellEnd"/>
      <w:r w:rsidR="00CF3DC6" w:rsidRPr="00184B7B">
        <w:rPr>
          <w:rFonts w:ascii="Times New Roman" w:hAnsi="Times New Roman" w:cs="Times New Roman"/>
          <w:i/>
        </w:rPr>
        <w:t xml:space="preserve"> main.py</w:t>
      </w:r>
      <w:r w:rsidR="00CF3DC6">
        <w:rPr>
          <w:rFonts w:ascii="Times New Roman" w:hAnsi="Times New Roman" w:cs="Times New Roman"/>
        </w:rPr>
        <w:t xml:space="preserve"> (e</w:t>
      </w:r>
      <w:r>
        <w:rPr>
          <w:rFonts w:ascii="Times New Roman" w:hAnsi="Times New Roman" w:cs="Times New Roman"/>
        </w:rPr>
        <w:t xml:space="preserve">n </w:t>
      </w:r>
      <w:proofErr w:type="spellStart"/>
      <w:r w:rsidR="00CF3DC6" w:rsidRPr="00184B7B">
        <w:rPr>
          <w:rFonts w:ascii="Times New Roman" w:hAnsi="Times New Roman" w:cs="Times New Roman"/>
          <w:i/>
        </w:rPr>
        <w:t>linu</w:t>
      </w:r>
      <w:r w:rsidRPr="00184B7B">
        <w:rPr>
          <w:rFonts w:ascii="Times New Roman" w:hAnsi="Times New Roman" w:cs="Times New Roman"/>
          <w:i/>
        </w:rPr>
        <w:t>x</w:t>
      </w:r>
      <w:proofErr w:type="spellEnd"/>
      <w:r>
        <w:rPr>
          <w:rFonts w:ascii="Times New Roman" w:hAnsi="Times New Roman" w:cs="Times New Roman"/>
        </w:rPr>
        <w:t xml:space="preserve">), en este </w:t>
      </w:r>
      <w:proofErr w:type="spellStart"/>
      <w:r w:rsidRPr="00184B7B">
        <w:rPr>
          <w:rFonts w:ascii="Times New Roman" w:hAnsi="Times New Roman" w:cs="Times New Roman"/>
          <w:i/>
        </w:rPr>
        <w:t>release</w:t>
      </w:r>
      <w:proofErr w:type="spellEnd"/>
      <w:r>
        <w:rPr>
          <w:rFonts w:ascii="Times New Roman" w:hAnsi="Times New Roman" w:cs="Times New Roman"/>
        </w:rPr>
        <w:t xml:space="preserve"> </w:t>
      </w:r>
      <w:r w:rsidR="00CF3DC6">
        <w:rPr>
          <w:rFonts w:ascii="Times New Roman" w:hAnsi="Times New Roman" w:cs="Times New Roman"/>
        </w:rPr>
        <w:t>la aplicación</w:t>
      </w:r>
      <w:r>
        <w:rPr>
          <w:rFonts w:ascii="Times New Roman" w:hAnsi="Times New Roman" w:cs="Times New Roman"/>
        </w:rPr>
        <w:t xml:space="preserve"> corre como un</w:t>
      </w:r>
      <w:r w:rsidR="00CF3DC6">
        <w:rPr>
          <w:rFonts w:ascii="Times New Roman" w:hAnsi="Times New Roman" w:cs="Times New Roman"/>
        </w:rPr>
        <w:t>a aplicación de consola con inté</w:t>
      </w:r>
      <w:r>
        <w:rPr>
          <w:rFonts w:ascii="Times New Roman" w:hAnsi="Times New Roman" w:cs="Times New Roman"/>
        </w:rPr>
        <w:t xml:space="preserve">rpretes de comandos, y usa la librería  </w:t>
      </w:r>
      <w:proofErr w:type="spellStart"/>
      <w:r w:rsidRPr="00184B7B">
        <w:rPr>
          <w:rFonts w:ascii="Times New Roman" w:hAnsi="Times New Roman" w:cs="Times New Roman"/>
          <w:i/>
        </w:rPr>
        <w:t>readline</w:t>
      </w:r>
      <w:proofErr w:type="spellEnd"/>
      <w:r w:rsidRPr="00184B7B">
        <w:rPr>
          <w:rFonts w:ascii="Times New Roman" w:hAnsi="Times New Roman" w:cs="Times New Roman"/>
          <w:i/>
        </w:rPr>
        <w:t xml:space="preserve"> </w:t>
      </w:r>
      <w:proofErr w:type="spellStart"/>
      <w:r w:rsidRPr="00184B7B">
        <w:rPr>
          <w:rFonts w:ascii="Times New Roman" w:hAnsi="Times New Roman" w:cs="Times New Roman"/>
          <w:i/>
        </w:rPr>
        <w:t>library</w:t>
      </w:r>
      <w:proofErr w:type="spellEnd"/>
      <w:r>
        <w:rPr>
          <w:rFonts w:ascii="Times New Roman" w:hAnsi="Times New Roman" w:cs="Times New Roman"/>
        </w:rPr>
        <w:t xml:space="preserve"> (</w:t>
      </w:r>
      <w:r w:rsidR="00CF3DC6">
        <w:rPr>
          <w:rFonts w:ascii="Times New Roman" w:hAnsi="Times New Roman" w:cs="Times New Roman"/>
        </w:rPr>
        <w:t xml:space="preserve">si </w:t>
      </w:r>
      <w:del w:id="84" w:author="Foro UniVO 2018" w:date="2018-05-11T08:30:00Z">
        <w:r w:rsidR="00CF3DC6" w:rsidDel="00D85980">
          <w:rPr>
            <w:rFonts w:ascii="Times New Roman" w:hAnsi="Times New Roman" w:cs="Times New Roman"/>
          </w:rPr>
          <w:delText>esta</w:delText>
        </w:r>
      </w:del>
      <w:ins w:id="85" w:author="Foro UniVO 2018" w:date="2018-05-11T08:30:00Z">
        <w:r w:rsidR="00D85980">
          <w:rPr>
            <w:rFonts w:ascii="Times New Roman" w:hAnsi="Times New Roman" w:cs="Times New Roman"/>
          </w:rPr>
          <w:t>está</w:t>
        </w:r>
      </w:ins>
      <w:r w:rsidR="00CF3DC6">
        <w:rPr>
          <w:rFonts w:ascii="Times New Roman" w:hAnsi="Times New Roman" w:cs="Times New Roman"/>
        </w:rPr>
        <w:t xml:space="preserve"> disponible) para proporcionar históricos de líneas de comandos y la caracterí</w:t>
      </w:r>
      <w:r>
        <w:rPr>
          <w:rFonts w:ascii="Times New Roman" w:hAnsi="Times New Roman" w:cs="Times New Roman"/>
        </w:rPr>
        <w:t>stica de auto-completar.</w:t>
      </w:r>
    </w:p>
    <w:p w14:paraId="301CDC80" w14:textId="77777777" w:rsidR="00A82D69" w:rsidRDefault="00BE1B9D">
      <w:pPr>
        <w:spacing w:before="100" w:after="100"/>
        <w:jc w:val="both"/>
      </w:pPr>
      <w:r>
        <w:rPr>
          <w:rFonts w:ascii="Times New Roman" w:hAnsi="Times New Roman" w:cs="Times New Roman"/>
        </w:rPr>
        <w:t>El flujo de trabajo de la apli</w:t>
      </w:r>
      <w:r w:rsidR="00CF3DC6">
        <w:rPr>
          <w:rFonts w:ascii="Times New Roman" w:hAnsi="Times New Roman" w:cs="Times New Roman"/>
        </w:rPr>
        <w:t>c</w:t>
      </w:r>
      <w:r>
        <w:rPr>
          <w:rFonts w:ascii="Times New Roman" w:hAnsi="Times New Roman" w:cs="Times New Roman"/>
        </w:rPr>
        <w:t>ación</w:t>
      </w:r>
      <w:r w:rsidR="00CF3DC6">
        <w:rPr>
          <w:rFonts w:ascii="Times New Roman" w:hAnsi="Times New Roman" w:cs="Times New Roman"/>
        </w:rPr>
        <w:t xml:space="preserve"> consiste en establecer los parám</w:t>
      </w:r>
      <w:r>
        <w:rPr>
          <w:rFonts w:ascii="Times New Roman" w:hAnsi="Times New Roman" w:cs="Times New Roman"/>
        </w:rPr>
        <w:t>etros de la consulta usando el comando “</w:t>
      </w:r>
      <w:proofErr w:type="spellStart"/>
      <w:r w:rsidRPr="00184B7B">
        <w:rPr>
          <w:rFonts w:ascii="Times New Roman" w:hAnsi="Times New Roman" w:cs="Times New Roman"/>
          <w:i/>
        </w:rPr>
        <w:t>query</w:t>
      </w:r>
      <w:proofErr w:type="spellEnd"/>
      <w:r w:rsidRPr="00184B7B">
        <w:rPr>
          <w:rFonts w:ascii="Times New Roman" w:hAnsi="Times New Roman" w:cs="Times New Roman"/>
          <w:i/>
        </w:rPr>
        <w:t xml:space="preserve"> s</w:t>
      </w:r>
      <w:r w:rsidR="009A3FCF" w:rsidRPr="00184B7B">
        <w:rPr>
          <w:rFonts w:ascii="Times New Roman" w:hAnsi="Times New Roman" w:cs="Times New Roman"/>
          <w:i/>
        </w:rPr>
        <w:t>et</w:t>
      </w:r>
      <w:r w:rsidR="009A3FCF">
        <w:rPr>
          <w:rFonts w:ascii="Times New Roman" w:hAnsi="Times New Roman" w:cs="Times New Roman"/>
        </w:rPr>
        <w:t>”, posteriormente se ejecutarí</w:t>
      </w:r>
      <w:r>
        <w:rPr>
          <w:rFonts w:ascii="Times New Roman" w:hAnsi="Times New Roman" w:cs="Times New Roman"/>
        </w:rPr>
        <w:t>a la consulta usando “</w:t>
      </w:r>
      <w:proofErr w:type="spellStart"/>
      <w:r w:rsidRPr="00184B7B">
        <w:rPr>
          <w:rFonts w:ascii="Times New Roman" w:hAnsi="Times New Roman" w:cs="Times New Roman"/>
          <w:i/>
        </w:rPr>
        <w:t>query</w:t>
      </w:r>
      <w:proofErr w:type="spellEnd"/>
      <w:r w:rsidRPr="00184B7B">
        <w:rPr>
          <w:rFonts w:ascii="Times New Roman" w:hAnsi="Times New Roman" w:cs="Times New Roman"/>
          <w:i/>
        </w:rPr>
        <w:t xml:space="preserve"> run</w:t>
      </w:r>
      <w:r>
        <w:rPr>
          <w:rFonts w:ascii="Times New Roman" w:hAnsi="Times New Roman" w:cs="Times New Roman"/>
        </w:rPr>
        <w:t>” que buscara en la  base de casos. El comando “</w:t>
      </w:r>
      <w:proofErr w:type="spellStart"/>
      <w:r w:rsidRPr="00184B7B">
        <w:rPr>
          <w:rFonts w:ascii="Times New Roman" w:hAnsi="Times New Roman" w:cs="Times New Roman"/>
          <w:i/>
        </w:rPr>
        <w:t>help</w:t>
      </w:r>
      <w:proofErr w:type="spellEnd"/>
      <w:r>
        <w:rPr>
          <w:rFonts w:ascii="Times New Roman" w:hAnsi="Times New Roman" w:cs="Times New Roman"/>
        </w:rPr>
        <w:t xml:space="preserve">” proporciona la lista completa de comandos de la aplicación. </w:t>
      </w:r>
    </w:p>
    <w:p w14:paraId="5E43D82A" w14:textId="77777777" w:rsidR="00A82D69" w:rsidRDefault="009A3FCF">
      <w:pPr>
        <w:spacing w:before="100" w:after="100"/>
        <w:jc w:val="both"/>
      </w:pPr>
      <w:r>
        <w:rPr>
          <w:rFonts w:ascii="Times New Roman" w:hAnsi="Times New Roman" w:cs="Times New Roman"/>
        </w:rPr>
        <w:t>El có</w:t>
      </w:r>
      <w:r w:rsidR="00184B7B">
        <w:rPr>
          <w:rFonts w:ascii="Times New Roman" w:hAnsi="Times New Roman" w:cs="Times New Roman"/>
        </w:rPr>
        <w:t>digo está</w:t>
      </w:r>
      <w:r w:rsidR="00BE1B9D">
        <w:rPr>
          <w:rFonts w:ascii="Times New Roman" w:hAnsi="Times New Roman" w:cs="Times New Roman"/>
        </w:rPr>
        <w:t xml:space="preserve"> dividi</w:t>
      </w:r>
      <w:r>
        <w:rPr>
          <w:rFonts w:ascii="Times New Roman" w:hAnsi="Times New Roman" w:cs="Times New Roman"/>
        </w:rPr>
        <w:t>d</w:t>
      </w:r>
      <w:r w:rsidR="00BE1B9D">
        <w:rPr>
          <w:rFonts w:ascii="Times New Roman" w:hAnsi="Times New Roman" w:cs="Times New Roman"/>
        </w:rPr>
        <w:t xml:space="preserve">o en clases de acuerdo a la funcionalidad requerida, las principales son </w:t>
      </w:r>
      <w:r w:rsidR="00BE1B9D" w:rsidRPr="00184B7B">
        <w:rPr>
          <w:rFonts w:ascii="Times New Roman" w:hAnsi="Times New Roman" w:cs="Times New Roman"/>
          <w:i/>
        </w:rPr>
        <w:t>Case</w:t>
      </w:r>
      <w:r w:rsidR="00BE1B9D">
        <w:rPr>
          <w:rFonts w:ascii="Times New Roman" w:hAnsi="Times New Roman" w:cs="Times New Roman"/>
        </w:rPr>
        <w:t xml:space="preserve">, </w:t>
      </w:r>
      <w:proofErr w:type="spellStart"/>
      <w:r w:rsidR="00BE1B9D" w:rsidRPr="00184B7B">
        <w:rPr>
          <w:rFonts w:ascii="Times New Roman" w:hAnsi="Times New Roman" w:cs="Times New Roman"/>
          <w:i/>
        </w:rPr>
        <w:t>Matcher</w:t>
      </w:r>
      <w:proofErr w:type="spellEnd"/>
      <w:r w:rsidR="00BE1B9D">
        <w:rPr>
          <w:rFonts w:ascii="Times New Roman" w:hAnsi="Times New Roman" w:cs="Times New Roman"/>
        </w:rPr>
        <w:t xml:space="preserve"> y </w:t>
      </w:r>
      <w:proofErr w:type="spellStart"/>
      <w:r w:rsidR="00BE1B9D" w:rsidRPr="00184B7B">
        <w:rPr>
          <w:rFonts w:ascii="Times New Roman" w:hAnsi="Times New Roman" w:cs="Times New Roman"/>
          <w:i/>
        </w:rPr>
        <w:t>Attribute</w:t>
      </w:r>
      <w:proofErr w:type="spellEnd"/>
      <w:r>
        <w:t xml:space="preserve">. </w:t>
      </w:r>
      <w:proofErr w:type="spellStart"/>
      <w:r w:rsidR="00BE1B9D" w:rsidRPr="00184B7B">
        <w:rPr>
          <w:rFonts w:ascii="Times New Roman" w:hAnsi="Times New Roman" w:cs="Times New Roman"/>
          <w:i/>
        </w:rPr>
        <w:t>BaseAttribute</w:t>
      </w:r>
      <w:proofErr w:type="spellEnd"/>
      <w:r w:rsidR="00BE1B9D">
        <w:rPr>
          <w:rFonts w:ascii="Times New Roman" w:hAnsi="Times New Roman" w:cs="Times New Roman"/>
        </w:rPr>
        <w:t xml:space="preserve"> es una superclase abstracta que espe</w:t>
      </w:r>
      <w:r>
        <w:rPr>
          <w:rFonts w:ascii="Times New Roman" w:hAnsi="Times New Roman" w:cs="Times New Roman"/>
        </w:rPr>
        <w:t>cifica có</w:t>
      </w:r>
      <w:r w:rsidR="00BE1B9D">
        <w:rPr>
          <w:rFonts w:ascii="Times New Roman" w:hAnsi="Times New Roman" w:cs="Times New Roman"/>
        </w:rPr>
        <w:t>mo se conforma un Atributo de un Caso.</w:t>
      </w:r>
      <w:r>
        <w:t xml:space="preserve"> </w:t>
      </w:r>
      <w:r w:rsidR="00BE1B9D">
        <w:rPr>
          <w:rFonts w:ascii="Times New Roman" w:hAnsi="Times New Roman" w:cs="Times New Roman"/>
        </w:rPr>
        <w:t xml:space="preserve">Se definan varias subclases para cada tipo de Similitud (igualdad exacta, </w:t>
      </w:r>
      <w:r>
        <w:rPr>
          <w:rFonts w:ascii="Times New Roman" w:hAnsi="Times New Roman" w:cs="Times New Roman"/>
        </w:rPr>
        <w:t xml:space="preserve"> menor que, igualdad basada en á</w:t>
      </w:r>
      <w:r w:rsidR="00BE1B9D">
        <w:rPr>
          <w:rFonts w:ascii="Times New Roman" w:hAnsi="Times New Roman" w:cs="Times New Roman"/>
        </w:rPr>
        <w:t>rboles,</w:t>
      </w:r>
      <w:r w:rsidR="00C033BD">
        <w:rPr>
          <w:rFonts w:ascii="Times New Roman" w:hAnsi="Times New Roman" w:cs="Times New Roman"/>
        </w:rPr>
        <w:t xml:space="preserve"> </w:t>
      </w:r>
      <w:proofErr w:type="spellStart"/>
      <w:r w:rsidR="00C033BD">
        <w:rPr>
          <w:rFonts w:ascii="Times New Roman" w:hAnsi="Times New Roman" w:cs="Times New Roman"/>
        </w:rPr>
        <w:t>etc</w:t>
      </w:r>
      <w:proofErr w:type="spellEnd"/>
      <w:r w:rsidR="00C033BD">
        <w:rPr>
          <w:rFonts w:ascii="Times New Roman" w:hAnsi="Times New Roman" w:cs="Times New Roman"/>
        </w:rPr>
        <w:t>), y tipos de adaptación (ejemplo</w:t>
      </w:r>
      <w:r w:rsidR="00BE1B9D">
        <w:rPr>
          <w:rFonts w:ascii="Times New Roman" w:hAnsi="Times New Roman" w:cs="Times New Roman"/>
        </w:rPr>
        <w:t xml:space="preserve"> adaptación numérica). </w:t>
      </w:r>
    </w:p>
    <w:p w14:paraId="6BC8AFE7" w14:textId="77777777" w:rsidR="00A82D69" w:rsidRPr="00F32EDE" w:rsidRDefault="009A3FCF">
      <w:pPr>
        <w:spacing w:before="100" w:after="100"/>
        <w:jc w:val="both"/>
        <w:rPr>
          <w:rFonts w:ascii="Times New Roman" w:hAnsi="Times New Roman" w:cs="Times New Roman"/>
          <w:lang w:val="es-MX"/>
        </w:rPr>
      </w:pPr>
      <w:r>
        <w:rPr>
          <w:rFonts w:ascii="Times New Roman" w:hAnsi="Times New Roman" w:cs="Times New Roman"/>
          <w:lang w:val="es-MX"/>
        </w:rPr>
        <w:t xml:space="preserve">La clase </w:t>
      </w:r>
      <w:r w:rsidRPr="00184B7B">
        <w:rPr>
          <w:rFonts w:ascii="Times New Roman" w:hAnsi="Times New Roman" w:cs="Times New Roman"/>
          <w:i/>
          <w:lang w:val="es-MX"/>
        </w:rPr>
        <w:t>Case</w:t>
      </w:r>
      <w:r w:rsidR="00BE1B9D" w:rsidRPr="00F92398">
        <w:rPr>
          <w:rFonts w:ascii="Times New Roman" w:hAnsi="Times New Roman" w:cs="Times New Roman"/>
          <w:lang w:val="es-MX"/>
        </w:rPr>
        <w:t xml:space="preserve"> es una clase especializada tipo Diccionario, </w:t>
      </w:r>
      <w:r w:rsidR="00F92398" w:rsidRPr="00F92398">
        <w:rPr>
          <w:rFonts w:ascii="Times New Roman" w:hAnsi="Times New Roman" w:cs="Times New Roman"/>
          <w:lang w:val="es-MX"/>
        </w:rPr>
        <w:t>toma valores y los convierte en atributos de la clase basadas en el nombre</w:t>
      </w:r>
      <w:r>
        <w:rPr>
          <w:rFonts w:ascii="Times New Roman" w:hAnsi="Times New Roman" w:cs="Times New Roman"/>
          <w:lang w:val="es-MX"/>
        </w:rPr>
        <w:t xml:space="preserve">. La clase </w:t>
      </w:r>
      <w:r w:rsidRPr="00184B7B">
        <w:rPr>
          <w:rFonts w:ascii="Times New Roman" w:hAnsi="Times New Roman" w:cs="Times New Roman"/>
          <w:i/>
          <w:lang w:val="es-MX"/>
        </w:rPr>
        <w:t>Case</w:t>
      </w:r>
      <w:r w:rsidR="00F92398">
        <w:rPr>
          <w:rFonts w:ascii="Times New Roman" w:hAnsi="Times New Roman" w:cs="Times New Roman"/>
          <w:lang w:val="es-MX"/>
        </w:rPr>
        <w:t xml:space="preserve"> especifica las métricas de similitud y especifica un método para adaptar un caso a otro.</w:t>
      </w:r>
    </w:p>
    <w:p w14:paraId="0D11194C" w14:textId="6A436D3E" w:rsidR="00A82D69" w:rsidRDefault="00F92398">
      <w:pPr>
        <w:spacing w:before="100" w:after="100"/>
        <w:jc w:val="both"/>
        <w:rPr>
          <w:rFonts w:ascii="Times New Roman" w:hAnsi="Times New Roman" w:cs="Times New Roman"/>
          <w:lang w:val="es-MX"/>
        </w:rPr>
      </w:pPr>
      <w:r w:rsidRPr="00F92398">
        <w:rPr>
          <w:rFonts w:ascii="Times New Roman" w:hAnsi="Times New Roman" w:cs="Times New Roman"/>
          <w:lang w:val="es-MX"/>
        </w:rPr>
        <w:t xml:space="preserve">La clase </w:t>
      </w:r>
      <w:proofErr w:type="spellStart"/>
      <w:r w:rsidR="00BE1B9D" w:rsidRPr="00184B7B">
        <w:rPr>
          <w:rFonts w:ascii="Times New Roman" w:hAnsi="Times New Roman" w:cs="Times New Roman"/>
          <w:i/>
          <w:lang w:val="es-MX"/>
        </w:rPr>
        <w:t>Matcher</w:t>
      </w:r>
      <w:proofErr w:type="spellEnd"/>
      <w:r w:rsidR="00BE1B9D" w:rsidRPr="00F92398">
        <w:rPr>
          <w:rFonts w:ascii="Times New Roman" w:hAnsi="Times New Roman" w:cs="Times New Roman"/>
          <w:lang w:val="es-MX"/>
        </w:rPr>
        <w:t xml:space="preserve"> </w:t>
      </w:r>
      <w:r w:rsidR="009A3FCF">
        <w:rPr>
          <w:rFonts w:ascii="Times New Roman" w:hAnsi="Times New Roman" w:cs="Times New Roman"/>
          <w:lang w:val="es-MX"/>
        </w:rPr>
        <w:t>especifica el método de recuperació</w:t>
      </w:r>
      <w:r w:rsidRPr="00F92398">
        <w:rPr>
          <w:rFonts w:ascii="Times New Roman" w:hAnsi="Times New Roman" w:cs="Times New Roman"/>
          <w:lang w:val="es-MX"/>
        </w:rPr>
        <w:t>n y el de adaptación en t</w:t>
      </w:r>
      <w:r w:rsidR="00184B7B">
        <w:rPr>
          <w:rFonts w:ascii="Times New Roman" w:hAnsi="Times New Roman" w:cs="Times New Roman"/>
          <w:lang w:val="es-MX"/>
        </w:rPr>
        <w:t xml:space="preserve">érminos de objetos tipo </w:t>
      </w:r>
      <w:r w:rsidR="00184B7B" w:rsidRPr="00184B7B">
        <w:rPr>
          <w:rFonts w:ascii="Times New Roman" w:hAnsi="Times New Roman" w:cs="Times New Roman"/>
          <w:i/>
          <w:lang w:val="es-MX"/>
        </w:rPr>
        <w:t>Case</w:t>
      </w:r>
      <w:r w:rsidR="00BE1B9D" w:rsidRPr="00F92398">
        <w:rPr>
          <w:rFonts w:ascii="Times New Roman" w:hAnsi="Times New Roman" w:cs="Times New Roman"/>
          <w:lang w:val="es-MX"/>
        </w:rPr>
        <w:t>.</w:t>
      </w:r>
      <w:r>
        <w:rPr>
          <w:lang w:val="es-MX"/>
        </w:rPr>
        <w:t xml:space="preserve"> </w:t>
      </w:r>
      <w:proofErr w:type="spellStart"/>
      <w:r w:rsidRPr="00184B7B">
        <w:rPr>
          <w:rFonts w:ascii="Times New Roman" w:hAnsi="Times New Roman" w:cs="Times New Roman"/>
          <w:i/>
          <w:lang w:val="es-MX"/>
        </w:rPr>
        <w:t>M</w:t>
      </w:r>
      <w:r w:rsidR="00BE1B9D" w:rsidRPr="00184B7B">
        <w:rPr>
          <w:rFonts w:ascii="Times New Roman" w:hAnsi="Times New Roman" w:cs="Times New Roman"/>
          <w:i/>
          <w:lang w:val="es-MX"/>
        </w:rPr>
        <w:t>atcher</w:t>
      </w:r>
      <w:proofErr w:type="spellEnd"/>
      <w:r w:rsidR="00BE1B9D" w:rsidRPr="00F92398">
        <w:rPr>
          <w:rFonts w:ascii="Times New Roman" w:hAnsi="Times New Roman" w:cs="Times New Roman"/>
          <w:lang w:val="es-MX"/>
        </w:rPr>
        <w:t xml:space="preserve"> </w:t>
      </w:r>
      <w:r w:rsidRPr="00F92398">
        <w:rPr>
          <w:rFonts w:ascii="Times New Roman" w:hAnsi="Times New Roman" w:cs="Times New Roman"/>
          <w:lang w:val="es-MX"/>
        </w:rPr>
        <w:t xml:space="preserve">tiene un método </w:t>
      </w:r>
      <w:r w:rsidR="00BE1B9D" w:rsidRPr="008C639F">
        <w:rPr>
          <w:rFonts w:ascii="Times New Roman" w:hAnsi="Times New Roman" w:cs="Times New Roman"/>
          <w:i/>
          <w:lang w:val="es-MX"/>
        </w:rPr>
        <w:t>match</w:t>
      </w:r>
      <w:r w:rsidR="00BE1B9D" w:rsidRPr="00F92398">
        <w:rPr>
          <w:rFonts w:ascii="Times New Roman" w:hAnsi="Times New Roman" w:cs="Times New Roman"/>
          <w:lang w:val="es-MX"/>
        </w:rPr>
        <w:t xml:space="preserve">, </w:t>
      </w:r>
      <w:r w:rsidR="009A3FCF">
        <w:rPr>
          <w:rFonts w:ascii="Times New Roman" w:hAnsi="Times New Roman" w:cs="Times New Roman"/>
          <w:lang w:val="es-MX"/>
        </w:rPr>
        <w:t>que direcciona las métricas de similitud</w:t>
      </w:r>
      <w:r w:rsidRPr="00F92398">
        <w:rPr>
          <w:rFonts w:ascii="Times New Roman" w:hAnsi="Times New Roman" w:cs="Times New Roman"/>
          <w:lang w:val="es-MX"/>
        </w:rPr>
        <w:t xml:space="preserve"> de la consulta </w:t>
      </w:r>
      <w:r w:rsidR="00286AEE">
        <w:rPr>
          <w:rFonts w:ascii="Times New Roman" w:hAnsi="Times New Roman" w:cs="Times New Roman"/>
          <w:lang w:val="es-MX"/>
        </w:rPr>
        <w:t>con cada uno de los casos de l</w:t>
      </w:r>
      <w:r w:rsidR="009A3FCF">
        <w:rPr>
          <w:rFonts w:ascii="Times New Roman" w:hAnsi="Times New Roman" w:cs="Times New Roman"/>
          <w:lang w:val="es-MX"/>
        </w:rPr>
        <w:t xml:space="preserve">a base de casos y obtiene los </w:t>
      </w:r>
      <w:del w:id="86" w:author="Foro UniVO 2018" w:date="2018-05-11T08:30:00Z">
        <w:r w:rsidR="009A3FCF" w:rsidDel="00D85980">
          <w:rPr>
            <w:rFonts w:ascii="Times New Roman" w:hAnsi="Times New Roman" w:cs="Times New Roman"/>
            <w:lang w:val="es-MX"/>
          </w:rPr>
          <w:delText>m</w:delText>
        </w:r>
        <w:r w:rsidR="008C639F" w:rsidDel="00D85980">
          <w:rPr>
            <w:rFonts w:ascii="Times New Roman" w:hAnsi="Times New Roman" w:cs="Times New Roman"/>
            <w:lang w:val="es-MX"/>
          </w:rPr>
          <w:delText>a</w:delText>
        </w:r>
        <w:r w:rsidR="00286AEE" w:rsidDel="00D85980">
          <w:rPr>
            <w:rFonts w:ascii="Times New Roman" w:hAnsi="Times New Roman" w:cs="Times New Roman"/>
            <w:lang w:val="es-MX"/>
          </w:rPr>
          <w:delText>s</w:delText>
        </w:r>
      </w:del>
      <w:ins w:id="87" w:author="Foro UniVO 2018" w:date="2018-05-11T08:30:00Z">
        <w:r w:rsidR="00D85980">
          <w:rPr>
            <w:rFonts w:ascii="Times New Roman" w:hAnsi="Times New Roman" w:cs="Times New Roman"/>
            <w:lang w:val="es-MX"/>
          </w:rPr>
          <w:t>más</w:t>
        </w:r>
      </w:ins>
      <w:r w:rsidR="00286AEE">
        <w:rPr>
          <w:rFonts w:ascii="Times New Roman" w:hAnsi="Times New Roman" w:cs="Times New Roman"/>
          <w:lang w:val="es-MX"/>
        </w:rPr>
        <w:t xml:space="preserve"> parecidos.</w:t>
      </w:r>
    </w:p>
    <w:p w14:paraId="64042D22" w14:textId="77777777" w:rsidR="00286AEE" w:rsidRPr="00286AEE" w:rsidRDefault="00286AEE">
      <w:pPr>
        <w:spacing w:before="100" w:after="100"/>
        <w:jc w:val="both"/>
        <w:rPr>
          <w:rFonts w:ascii="Times New Roman" w:hAnsi="Times New Roman" w:cs="Times New Roman"/>
          <w:lang w:val="es-MX"/>
        </w:rPr>
      </w:pPr>
    </w:p>
    <w:p w14:paraId="0F4457DB" w14:textId="77777777" w:rsidR="00A82D69" w:rsidRDefault="00BE1B9D">
      <w:pPr>
        <w:pBdr>
          <w:bottom w:val="single" w:sz="4" w:space="1" w:color="00000A"/>
        </w:pBdr>
        <w:spacing w:before="100" w:after="100"/>
        <w:rPr>
          <w:rFonts w:ascii="Times New Roman" w:hAnsi="Times New Roman" w:cs="Times New Roman"/>
          <w:b/>
          <w:sz w:val="24"/>
        </w:rPr>
      </w:pPr>
      <w:r>
        <w:rPr>
          <w:rFonts w:ascii="Times New Roman" w:hAnsi="Times New Roman" w:cs="Times New Roman"/>
          <w:b/>
          <w:sz w:val="24"/>
        </w:rPr>
        <w:t>DISCUSIÓN</w:t>
      </w:r>
    </w:p>
    <w:p w14:paraId="4BEB329E" w14:textId="77777777" w:rsidR="00A82D69" w:rsidRDefault="00BE1B9D" w:rsidP="00286AEE">
      <w:pPr>
        <w:spacing w:before="100" w:after="100"/>
        <w:jc w:val="both"/>
        <w:rPr>
          <w:rFonts w:ascii="Times New Roman" w:hAnsi="Times New Roman" w:cs="Times New Roman"/>
        </w:rPr>
      </w:pPr>
      <w:r w:rsidRPr="00286AEE">
        <w:rPr>
          <w:rFonts w:ascii="Times New Roman" w:hAnsi="Times New Roman" w:cs="Times New Roman"/>
        </w:rPr>
        <w:t>Con base en los resultados de la investigación</w:t>
      </w:r>
      <w:r w:rsidR="009A3FCF">
        <w:rPr>
          <w:rFonts w:ascii="Times New Roman" w:hAnsi="Times New Roman" w:cs="Times New Roman"/>
        </w:rPr>
        <w:t xml:space="preserve"> elaborada </w:t>
      </w:r>
      <w:r w:rsidRPr="00286AEE">
        <w:rPr>
          <w:rFonts w:ascii="Times New Roman" w:hAnsi="Times New Roman" w:cs="Times New Roman"/>
        </w:rPr>
        <w:t xml:space="preserve"> se puede visualizar el uso</w:t>
      </w:r>
      <w:r w:rsidR="00DF38E2">
        <w:rPr>
          <w:rFonts w:ascii="Times New Roman" w:hAnsi="Times New Roman" w:cs="Times New Roman"/>
        </w:rPr>
        <w:t xml:space="preserve"> </w:t>
      </w:r>
      <w:r w:rsidRPr="00286AEE">
        <w:rPr>
          <w:rFonts w:ascii="Times New Roman" w:hAnsi="Times New Roman" w:cs="Times New Roman"/>
        </w:rPr>
        <w:t>de tecnologías y técnicas de Inteligencia Artificial, Visión por Computadora, Cómputo Sensible</w:t>
      </w:r>
      <w:r w:rsidR="00DF38E2">
        <w:rPr>
          <w:rFonts w:ascii="Times New Roman" w:hAnsi="Times New Roman" w:cs="Times New Roman"/>
        </w:rPr>
        <w:t xml:space="preserve"> </w:t>
      </w:r>
      <w:r w:rsidRPr="00286AEE">
        <w:rPr>
          <w:rFonts w:ascii="Times New Roman" w:hAnsi="Times New Roman" w:cs="Times New Roman"/>
        </w:rPr>
        <w:t>al Contexto, R</w:t>
      </w:r>
      <w:r w:rsidR="009A3FCF">
        <w:rPr>
          <w:rFonts w:ascii="Times New Roman" w:hAnsi="Times New Roman" w:cs="Times New Roman"/>
        </w:rPr>
        <w:t>azonami</w:t>
      </w:r>
      <w:r w:rsidR="00DF38E2">
        <w:rPr>
          <w:rFonts w:ascii="Times New Roman" w:hAnsi="Times New Roman" w:cs="Times New Roman"/>
        </w:rPr>
        <w:t xml:space="preserve">ento Basado en Casos. </w:t>
      </w:r>
      <w:r w:rsidRPr="008C639F">
        <w:rPr>
          <w:rFonts w:ascii="Times New Roman" w:hAnsi="Times New Roman" w:cs="Times New Roman"/>
          <w:i/>
        </w:rPr>
        <w:t>FitoSmart</w:t>
      </w:r>
      <w:r w:rsidRPr="00286AEE">
        <w:rPr>
          <w:rFonts w:ascii="Times New Roman" w:hAnsi="Times New Roman" w:cs="Times New Roman"/>
        </w:rPr>
        <w:t xml:space="preserve"> y los trabajos relacionados presentan el desarrollo e implementación de métodos,</w:t>
      </w:r>
      <w:r w:rsidR="00DF38E2">
        <w:rPr>
          <w:rFonts w:ascii="Times New Roman" w:hAnsi="Times New Roman" w:cs="Times New Roman"/>
        </w:rPr>
        <w:t xml:space="preserve"> </w:t>
      </w:r>
      <w:r w:rsidRPr="00286AEE">
        <w:rPr>
          <w:rFonts w:ascii="Times New Roman" w:hAnsi="Times New Roman" w:cs="Times New Roman"/>
        </w:rPr>
        <w:t xml:space="preserve">sistemas, </w:t>
      </w:r>
      <w:proofErr w:type="spellStart"/>
      <w:r w:rsidRPr="008C639F">
        <w:rPr>
          <w:rFonts w:ascii="Times New Roman" w:hAnsi="Times New Roman" w:cs="Times New Roman"/>
          <w:i/>
        </w:rPr>
        <w:t>frameworks</w:t>
      </w:r>
      <w:proofErr w:type="spellEnd"/>
      <w:r w:rsidRPr="00286AEE">
        <w:rPr>
          <w:rFonts w:ascii="Times New Roman" w:hAnsi="Times New Roman" w:cs="Times New Roman"/>
        </w:rPr>
        <w:t xml:space="preserve"> o técnicas en la denominada Agricultura de Precisión, con el fin de</w:t>
      </w:r>
      <w:r w:rsidR="00DF38E2">
        <w:rPr>
          <w:rFonts w:ascii="Times New Roman" w:hAnsi="Times New Roman" w:cs="Times New Roman"/>
        </w:rPr>
        <w:t xml:space="preserve"> </w:t>
      </w:r>
      <w:r w:rsidRPr="00286AEE">
        <w:rPr>
          <w:rFonts w:ascii="Times New Roman" w:hAnsi="Times New Roman" w:cs="Times New Roman"/>
        </w:rPr>
        <w:t>reducir el impacto ambiental al aplicar insumos (fertilizantes, fitosanitarios, agua) y favorecer</w:t>
      </w:r>
      <w:r w:rsidR="00DF38E2">
        <w:rPr>
          <w:rFonts w:ascii="Times New Roman" w:hAnsi="Times New Roman" w:cs="Times New Roman"/>
        </w:rPr>
        <w:t xml:space="preserve"> </w:t>
      </w:r>
      <w:r w:rsidRPr="00286AEE">
        <w:rPr>
          <w:rFonts w:ascii="Times New Roman" w:hAnsi="Times New Roman" w:cs="Times New Roman"/>
        </w:rPr>
        <w:t>las condiciones ambientales según las necesidades del cultivo. Asimismo, contribuir al ahorro</w:t>
      </w:r>
      <w:r w:rsidR="00DF38E2">
        <w:rPr>
          <w:rFonts w:ascii="Times New Roman" w:hAnsi="Times New Roman" w:cs="Times New Roman"/>
        </w:rPr>
        <w:t xml:space="preserve"> </w:t>
      </w:r>
      <w:r w:rsidRPr="00286AEE">
        <w:rPr>
          <w:rFonts w:ascii="Times New Roman" w:hAnsi="Times New Roman" w:cs="Times New Roman"/>
        </w:rPr>
        <w:t>de costos, aumento de la calidad y productividad. Las técnicas de Inteligencia Artificial como el</w:t>
      </w:r>
      <w:r w:rsidR="00DF38E2">
        <w:rPr>
          <w:rFonts w:ascii="Times New Roman" w:hAnsi="Times New Roman" w:cs="Times New Roman"/>
        </w:rPr>
        <w:t xml:space="preserve"> Razonamiento basado en casos</w:t>
      </w:r>
      <w:r w:rsidRPr="00286AEE">
        <w:rPr>
          <w:rFonts w:ascii="Times New Roman" w:hAnsi="Times New Roman" w:cs="Times New Roman"/>
        </w:rPr>
        <w:t xml:space="preserve"> contribuyen a la detección de</w:t>
      </w:r>
      <w:r w:rsidR="00DF38E2">
        <w:rPr>
          <w:rFonts w:ascii="Times New Roman" w:hAnsi="Times New Roman" w:cs="Times New Roman"/>
        </w:rPr>
        <w:t xml:space="preserve"> </w:t>
      </w:r>
      <w:r w:rsidRPr="00286AEE">
        <w:rPr>
          <w:rFonts w:ascii="Times New Roman" w:hAnsi="Times New Roman" w:cs="Times New Roman"/>
        </w:rPr>
        <w:t>enfermedades en la planta y reconocimiento de la maduración de frutos</w:t>
      </w:r>
    </w:p>
    <w:p w14:paraId="1901AADF" w14:textId="77777777" w:rsidR="00DF38E2" w:rsidRPr="00286AEE" w:rsidRDefault="00DF38E2" w:rsidP="00286AEE">
      <w:pPr>
        <w:spacing w:before="100" w:after="100"/>
        <w:jc w:val="both"/>
        <w:rPr>
          <w:rFonts w:ascii="Times New Roman" w:hAnsi="Times New Roman" w:cs="Times New Roman"/>
        </w:rPr>
      </w:pPr>
    </w:p>
    <w:p w14:paraId="7004EDD2" w14:textId="77777777" w:rsidR="00A82D69" w:rsidRDefault="00BE1B9D">
      <w:pPr>
        <w:pBdr>
          <w:bottom w:val="single" w:sz="4" w:space="1" w:color="00000A"/>
        </w:pBdr>
        <w:spacing w:before="100" w:after="100"/>
        <w:rPr>
          <w:rFonts w:ascii="Times New Roman" w:hAnsi="Times New Roman" w:cs="Times New Roman"/>
          <w:b/>
          <w:sz w:val="24"/>
        </w:rPr>
      </w:pPr>
      <w:commentRangeStart w:id="88"/>
      <w:r>
        <w:rPr>
          <w:rFonts w:ascii="Times New Roman" w:hAnsi="Times New Roman" w:cs="Times New Roman"/>
          <w:b/>
          <w:sz w:val="24"/>
        </w:rPr>
        <w:t>CONCLUSIONES</w:t>
      </w:r>
      <w:commentRangeEnd w:id="88"/>
      <w:r w:rsidR="00D85980">
        <w:rPr>
          <w:rStyle w:val="Refdecomentario"/>
        </w:rPr>
        <w:commentReference w:id="88"/>
      </w:r>
    </w:p>
    <w:p w14:paraId="08249611" w14:textId="77777777" w:rsidR="00A82D69" w:rsidRDefault="00BE1B9D" w:rsidP="00286AEE">
      <w:pPr>
        <w:spacing w:before="100" w:after="100"/>
        <w:jc w:val="both"/>
      </w:pPr>
      <w:r>
        <w:rPr>
          <w:rFonts w:ascii="Times New Roman" w:hAnsi="Times New Roman" w:cs="Times New Roman"/>
        </w:rPr>
        <w:t xml:space="preserve">Como parte del proyecto global </w:t>
      </w:r>
      <w:r w:rsidR="00DF38E2">
        <w:rPr>
          <w:rFonts w:ascii="Times New Roman" w:hAnsi="Times New Roman" w:cs="Times New Roman"/>
        </w:rPr>
        <w:t xml:space="preserve">se </w:t>
      </w:r>
      <w:r>
        <w:rPr>
          <w:rFonts w:ascii="Times New Roman" w:hAnsi="Times New Roman" w:cs="Times New Roman"/>
        </w:rPr>
        <w:t xml:space="preserve">pretende la automatización </w:t>
      </w:r>
      <w:r w:rsidR="00DF38E2">
        <w:rPr>
          <w:rFonts w:ascii="Times New Roman" w:hAnsi="Times New Roman" w:cs="Times New Roman"/>
        </w:rPr>
        <w:t>completa del</w:t>
      </w:r>
      <w:r>
        <w:rPr>
          <w:rFonts w:ascii="Times New Roman" w:hAnsi="Times New Roman" w:cs="Times New Roman"/>
        </w:rPr>
        <w:t xml:space="preserve"> invernadero</w:t>
      </w:r>
      <w:r w:rsidR="00DF38E2">
        <w:rPr>
          <w:rFonts w:ascii="Times New Roman" w:hAnsi="Times New Roman" w:cs="Times New Roman"/>
        </w:rPr>
        <w:t xml:space="preserve"> </w:t>
      </w:r>
      <w:r>
        <w:rPr>
          <w:rFonts w:ascii="Times New Roman" w:hAnsi="Times New Roman" w:cs="Times New Roman"/>
        </w:rPr>
        <w:t>hidropónico en cuanto a la mezcla de nutrientes en la solución</w:t>
      </w:r>
      <w:r w:rsidR="00DF38E2">
        <w:rPr>
          <w:rFonts w:ascii="Times New Roman" w:hAnsi="Times New Roman" w:cs="Times New Roman"/>
        </w:rPr>
        <w:t xml:space="preserve"> de </w:t>
      </w:r>
      <w:r w:rsidR="008C639F">
        <w:rPr>
          <w:rFonts w:ascii="Times New Roman" w:hAnsi="Times New Roman" w:cs="Times New Roman"/>
        </w:rPr>
        <w:t>acuerdo</w:t>
      </w:r>
      <w:r w:rsidR="00DF38E2">
        <w:rPr>
          <w:rFonts w:ascii="Times New Roman" w:hAnsi="Times New Roman" w:cs="Times New Roman"/>
        </w:rPr>
        <w:t xml:space="preserve"> a las recomendaciones del sistema </w:t>
      </w:r>
      <w:r w:rsidR="00DF38E2" w:rsidRPr="008C639F">
        <w:rPr>
          <w:rFonts w:ascii="Times New Roman" w:hAnsi="Times New Roman" w:cs="Times New Roman"/>
          <w:i/>
        </w:rPr>
        <w:t>CBR</w:t>
      </w:r>
      <w:r>
        <w:rPr>
          <w:rFonts w:ascii="Times New Roman" w:hAnsi="Times New Roman" w:cs="Times New Roman"/>
        </w:rPr>
        <w:t xml:space="preserve">, </w:t>
      </w:r>
      <w:r w:rsidR="00DF38E2">
        <w:rPr>
          <w:rFonts w:ascii="Times New Roman" w:hAnsi="Times New Roman" w:cs="Times New Roman"/>
        </w:rPr>
        <w:t xml:space="preserve">la integración de </w:t>
      </w:r>
      <w:r>
        <w:rPr>
          <w:rFonts w:ascii="Times New Roman" w:hAnsi="Times New Roman" w:cs="Times New Roman"/>
        </w:rPr>
        <w:t xml:space="preserve">múltiples </w:t>
      </w:r>
      <w:r w:rsidRPr="008C639F">
        <w:rPr>
          <w:rFonts w:ascii="Times New Roman" w:hAnsi="Times New Roman" w:cs="Times New Roman"/>
          <w:i/>
        </w:rPr>
        <w:t>fitotrones</w:t>
      </w:r>
      <w:r w:rsidR="00DF38E2">
        <w:rPr>
          <w:rFonts w:ascii="Times New Roman" w:hAnsi="Times New Roman" w:cs="Times New Roman"/>
        </w:rPr>
        <w:t xml:space="preserve"> </w:t>
      </w:r>
      <w:r>
        <w:rPr>
          <w:rFonts w:ascii="Times New Roman" w:hAnsi="Times New Roman" w:cs="Times New Roman"/>
        </w:rPr>
        <w:t>c</w:t>
      </w:r>
      <w:r w:rsidR="00DF38E2">
        <w:rPr>
          <w:rFonts w:ascii="Times New Roman" w:hAnsi="Times New Roman" w:cs="Times New Roman"/>
        </w:rPr>
        <w:t>ompartiendo conocimiento a travé</w:t>
      </w:r>
      <w:r>
        <w:rPr>
          <w:rFonts w:ascii="Times New Roman" w:hAnsi="Times New Roman" w:cs="Times New Roman"/>
        </w:rPr>
        <w:t xml:space="preserve">s de internet, implementación de </w:t>
      </w:r>
      <w:r w:rsidRPr="008C639F">
        <w:rPr>
          <w:rFonts w:ascii="Times New Roman" w:hAnsi="Times New Roman" w:cs="Times New Roman"/>
          <w:i/>
        </w:rPr>
        <w:t xml:space="preserve">Deep </w:t>
      </w:r>
      <w:proofErr w:type="spellStart"/>
      <w:r w:rsidRPr="008C639F">
        <w:rPr>
          <w:rFonts w:ascii="Times New Roman" w:hAnsi="Times New Roman" w:cs="Times New Roman"/>
          <w:i/>
        </w:rPr>
        <w:t>learning</w:t>
      </w:r>
      <w:proofErr w:type="spellEnd"/>
      <w:r>
        <w:rPr>
          <w:rFonts w:ascii="Times New Roman" w:hAnsi="Times New Roman" w:cs="Times New Roman"/>
        </w:rPr>
        <w:t xml:space="preserve"> en el</w:t>
      </w:r>
      <w:r w:rsidR="00DF38E2">
        <w:rPr>
          <w:rFonts w:ascii="Times New Roman" w:hAnsi="Times New Roman" w:cs="Times New Roman"/>
        </w:rPr>
        <w:t xml:space="preserve"> </w:t>
      </w:r>
      <w:r>
        <w:rPr>
          <w:rFonts w:ascii="Times New Roman" w:hAnsi="Times New Roman" w:cs="Times New Roman"/>
        </w:rPr>
        <w:t xml:space="preserve">procesamiento de imágenes para detectar enfermedades en las plantas usando el </w:t>
      </w:r>
      <w:proofErr w:type="spellStart"/>
      <w:r>
        <w:rPr>
          <w:rFonts w:ascii="Times New Roman" w:hAnsi="Times New Roman" w:cs="Times New Roman"/>
        </w:rPr>
        <w:t>framework</w:t>
      </w:r>
      <w:proofErr w:type="spellEnd"/>
      <w:r>
        <w:rPr>
          <w:rFonts w:ascii="Times New Roman" w:hAnsi="Times New Roman" w:cs="Times New Roman"/>
        </w:rPr>
        <w:t xml:space="preserve"> de</w:t>
      </w:r>
      <w:r w:rsidR="00DF38E2">
        <w:rPr>
          <w:rFonts w:ascii="Times New Roman" w:hAnsi="Times New Roman" w:cs="Times New Roman"/>
        </w:rPr>
        <w:t xml:space="preserve"> </w:t>
      </w:r>
      <w:proofErr w:type="spellStart"/>
      <w:r w:rsidRPr="008C639F">
        <w:rPr>
          <w:rFonts w:ascii="Times New Roman" w:hAnsi="Times New Roman" w:cs="Times New Roman"/>
          <w:i/>
        </w:rPr>
        <w:t>Nvidia</w:t>
      </w:r>
      <w:proofErr w:type="spellEnd"/>
      <w:r w:rsidRPr="008C639F">
        <w:rPr>
          <w:rFonts w:ascii="Times New Roman" w:hAnsi="Times New Roman" w:cs="Times New Roman"/>
          <w:i/>
        </w:rPr>
        <w:t xml:space="preserve"> </w:t>
      </w:r>
      <w:proofErr w:type="spellStart"/>
      <w:r w:rsidRPr="008C639F">
        <w:rPr>
          <w:rFonts w:ascii="Times New Roman" w:hAnsi="Times New Roman" w:cs="Times New Roman"/>
          <w:i/>
        </w:rPr>
        <w:t>CUDA</w:t>
      </w:r>
      <w:proofErr w:type="spellEnd"/>
      <w:r>
        <w:rPr>
          <w:rFonts w:ascii="Times New Roman" w:hAnsi="Times New Roman" w:cs="Times New Roman"/>
        </w:rPr>
        <w:t xml:space="preserve"> y </w:t>
      </w:r>
      <w:proofErr w:type="spellStart"/>
      <w:r w:rsidRPr="008C639F">
        <w:rPr>
          <w:rFonts w:ascii="Times New Roman" w:hAnsi="Times New Roman" w:cs="Times New Roman"/>
          <w:i/>
        </w:rPr>
        <w:t>cuDnn</w:t>
      </w:r>
      <w:proofErr w:type="spellEnd"/>
      <w:r>
        <w:rPr>
          <w:rFonts w:ascii="Times New Roman" w:hAnsi="Times New Roman" w:cs="Times New Roman"/>
        </w:rPr>
        <w:t>.</w:t>
      </w:r>
    </w:p>
    <w:p w14:paraId="7E9DB88E" w14:textId="77777777" w:rsidR="00DF38E2" w:rsidRDefault="00DF38E2">
      <w:pPr>
        <w:pBdr>
          <w:bottom w:val="single" w:sz="4" w:space="1" w:color="00000A"/>
        </w:pBdr>
        <w:spacing w:before="100" w:after="100"/>
        <w:rPr>
          <w:rFonts w:ascii="Times New Roman" w:hAnsi="Times New Roman" w:cs="Times New Roman"/>
          <w:b/>
          <w:sz w:val="24"/>
        </w:rPr>
      </w:pPr>
    </w:p>
    <w:p w14:paraId="03BE0A23" w14:textId="77777777" w:rsidR="00A82D69" w:rsidRDefault="00BE1B9D">
      <w:pPr>
        <w:pBdr>
          <w:bottom w:val="single" w:sz="4" w:space="1" w:color="00000A"/>
        </w:pBdr>
        <w:spacing w:before="100" w:after="100"/>
        <w:rPr>
          <w:rFonts w:ascii="Times New Roman" w:hAnsi="Times New Roman" w:cs="Times New Roman"/>
          <w:b/>
          <w:sz w:val="24"/>
        </w:rPr>
      </w:pPr>
      <w:r>
        <w:rPr>
          <w:rFonts w:ascii="Times New Roman" w:hAnsi="Times New Roman" w:cs="Times New Roman"/>
          <w:b/>
          <w:sz w:val="24"/>
        </w:rPr>
        <w:t>REFERENCIAS</w:t>
      </w:r>
    </w:p>
    <w:p w14:paraId="2C979F95" w14:textId="77777777" w:rsidR="000A3E5F" w:rsidRDefault="000A3E5F" w:rsidP="000A3E5F">
      <w:pPr>
        <w:pStyle w:val="Bibliografa"/>
        <w:ind w:left="720" w:hanging="720"/>
        <w:rPr>
          <w:rFonts w:ascii="Times New Roman" w:hAnsi="Times New Roman" w:cs="Times New Roman"/>
          <w:sz w:val="18"/>
          <w:szCs w:val="18"/>
        </w:rPr>
      </w:pPr>
    </w:p>
    <w:sdt>
      <w:sdtPr>
        <w:rPr>
          <w:rFonts w:ascii="Times New Roman" w:hAnsi="Times New Roman" w:cs="Times New Roman"/>
          <w:sz w:val="18"/>
          <w:szCs w:val="18"/>
        </w:rPr>
        <w:id w:val="-573587230"/>
        <w:bibliography/>
      </w:sdtPr>
      <w:sdtEndPr>
        <w:rPr>
          <w:rFonts w:asciiTheme="minorHAnsi" w:hAnsiTheme="minorHAnsi" w:cstheme="minorBidi"/>
          <w:sz w:val="22"/>
          <w:szCs w:val="22"/>
        </w:rPr>
      </w:sdtEndPr>
      <w:sdtContent>
        <w:commentRangeStart w:id="89" w:displacedByCustomXml="prev"/>
        <w:p w14:paraId="4FD1D9D0" w14:textId="77777777" w:rsidR="000A3E5F" w:rsidRPr="000A3E5F" w:rsidRDefault="000A3E5F" w:rsidP="000A3E5F">
          <w:pPr>
            <w:pStyle w:val="Bibliografa"/>
            <w:ind w:left="720" w:hanging="720"/>
            <w:rPr>
              <w:noProof/>
              <w:sz w:val="24"/>
              <w:szCs w:val="24"/>
              <w:lang w:val="en-US"/>
            </w:rPr>
          </w:pPr>
          <w:r w:rsidRPr="004206BE">
            <w:rPr>
              <w:rFonts w:ascii="Times New Roman" w:hAnsi="Times New Roman" w:cs="Times New Roman"/>
              <w:sz w:val="18"/>
              <w:szCs w:val="18"/>
            </w:rPr>
            <w:fldChar w:fldCharType="begin"/>
          </w:r>
          <w:r w:rsidRPr="004206BE">
            <w:rPr>
              <w:rFonts w:ascii="Times New Roman" w:hAnsi="Times New Roman" w:cs="Times New Roman"/>
              <w:sz w:val="18"/>
              <w:szCs w:val="18"/>
            </w:rPr>
            <w:instrText>BIBLIOGRAPHY</w:instrText>
          </w:r>
          <w:r w:rsidRPr="004206BE">
            <w:rPr>
              <w:rFonts w:ascii="Times New Roman" w:hAnsi="Times New Roman" w:cs="Times New Roman"/>
              <w:sz w:val="18"/>
              <w:szCs w:val="18"/>
            </w:rPr>
            <w:fldChar w:fldCharType="separate"/>
          </w:r>
          <w:r>
            <w:rPr>
              <w:noProof/>
              <w:lang w:val="es-ES_tradnl"/>
            </w:rPr>
            <w:t xml:space="preserve">Al-Aubidy, K., Ali, M., Derbas, A., &amp; Al-Mutairi, A. (2014). </w:t>
          </w:r>
          <w:r w:rsidRPr="000A3E5F">
            <w:rPr>
              <w:noProof/>
              <w:lang w:val="en-US"/>
            </w:rPr>
            <w:t xml:space="preserve">Real-time monitoring and intelligent control for greenhouses based on wireless sensor network. </w:t>
          </w:r>
          <w:r w:rsidRPr="000A3E5F">
            <w:rPr>
              <w:i/>
              <w:iCs/>
              <w:noProof/>
              <w:lang w:val="en-US"/>
            </w:rPr>
            <w:t>Multi-Conference on Systems, Signals Devices (SSD), 2014 11th International</w:t>
          </w:r>
          <w:r w:rsidRPr="000A3E5F">
            <w:rPr>
              <w:noProof/>
              <w:lang w:val="en-US"/>
            </w:rPr>
            <w:t>, pp. 1-7.</w:t>
          </w:r>
        </w:p>
        <w:p w14:paraId="409DF3BA" w14:textId="77777777" w:rsidR="000A3E5F" w:rsidRPr="006C5410" w:rsidRDefault="000A3E5F" w:rsidP="000A3E5F">
          <w:pPr>
            <w:pStyle w:val="Bibliografa"/>
            <w:ind w:left="720" w:hanging="720"/>
            <w:rPr>
              <w:noProof/>
              <w:lang w:val="en-US"/>
              <w:rPrChange w:id="90" w:author="Foro UniVO 2018" w:date="2018-05-10T10:57:00Z">
                <w:rPr>
                  <w:noProof/>
                  <w:lang w:val="es-ES_tradnl"/>
                </w:rPr>
              </w:rPrChange>
            </w:rPr>
          </w:pPr>
          <w:r w:rsidRPr="000A3E5F">
            <w:rPr>
              <w:noProof/>
              <w:lang w:val="en-US"/>
            </w:rPr>
            <w:t xml:space="preserve">Boxiang, X., Chuanyu, W., Xinyu, G., &amp; Sheng, W. (2014). Image acquisition system for agricultural context-aware computing. </w:t>
          </w:r>
          <w:r w:rsidRPr="006C5410">
            <w:rPr>
              <w:i/>
              <w:iCs/>
              <w:noProof/>
              <w:lang w:val="en-US"/>
              <w:rPrChange w:id="91" w:author="Foro UniVO 2018" w:date="2018-05-10T10:57:00Z">
                <w:rPr>
                  <w:i/>
                  <w:iCs/>
                  <w:noProof/>
                  <w:lang w:val="es-ES_tradnl"/>
                </w:rPr>
              </w:rPrChange>
            </w:rPr>
            <w:t>International Journal of Agricultural and Biological Engineering</w:t>
          </w:r>
          <w:r w:rsidRPr="006C5410">
            <w:rPr>
              <w:noProof/>
              <w:lang w:val="en-US"/>
              <w:rPrChange w:id="92" w:author="Foro UniVO 2018" w:date="2018-05-10T10:57:00Z">
                <w:rPr>
                  <w:noProof/>
                  <w:lang w:val="es-ES_tradnl"/>
                </w:rPr>
              </w:rPrChange>
            </w:rPr>
            <w:t>, pp. 75-80.</w:t>
          </w:r>
        </w:p>
        <w:p w14:paraId="069C0762" w14:textId="77777777" w:rsidR="000A3E5F" w:rsidRPr="000A3E5F" w:rsidRDefault="000A3E5F" w:rsidP="000A3E5F">
          <w:pPr>
            <w:pStyle w:val="Bibliografa"/>
            <w:ind w:left="720" w:hanging="720"/>
            <w:rPr>
              <w:noProof/>
              <w:lang w:val="en-US"/>
            </w:rPr>
          </w:pPr>
          <w:r w:rsidRPr="006C5410">
            <w:rPr>
              <w:noProof/>
              <w:lang w:val="en-US"/>
              <w:rPrChange w:id="93" w:author="Foro UniVO 2018" w:date="2018-05-10T10:57:00Z">
                <w:rPr>
                  <w:noProof/>
                  <w:lang w:val="es-ES_tradnl"/>
                </w:rPr>
              </w:rPrChange>
            </w:rPr>
            <w:t xml:space="preserve">Cheng-Jun, Z. (2014). </w:t>
          </w:r>
          <w:r w:rsidRPr="000A3E5F">
            <w:rPr>
              <w:noProof/>
              <w:lang w:val="en-US"/>
            </w:rPr>
            <w:t xml:space="preserve">Research and Implementation of Agricultural Environment Monitoring Based on Internet of Things. </w:t>
          </w:r>
          <w:r w:rsidRPr="000A3E5F">
            <w:rPr>
              <w:i/>
              <w:iCs/>
              <w:noProof/>
              <w:lang w:val="en-US"/>
            </w:rPr>
            <w:t>Intelligent Systems Design and Engineering Applications (ISDEA), 2014 Fifth International Conference on</w:t>
          </w:r>
          <w:r w:rsidRPr="000A3E5F">
            <w:rPr>
              <w:noProof/>
              <w:lang w:val="en-US"/>
            </w:rPr>
            <w:t>, (págs. pp. 748-752.).</w:t>
          </w:r>
        </w:p>
        <w:p w14:paraId="2AD3E1CA" w14:textId="77777777" w:rsidR="000A3E5F" w:rsidRPr="000A3E5F" w:rsidRDefault="000A3E5F" w:rsidP="000A3E5F">
          <w:pPr>
            <w:pStyle w:val="Bibliografa"/>
            <w:ind w:left="720" w:hanging="720"/>
            <w:rPr>
              <w:noProof/>
              <w:lang w:val="en-US"/>
            </w:rPr>
          </w:pPr>
          <w:r w:rsidRPr="000A3E5F">
            <w:rPr>
              <w:noProof/>
              <w:lang w:val="en-US"/>
            </w:rPr>
            <w:t xml:space="preserve">Leonard, M. &amp;. (2014). Design of efficient hydroponic nutrient solution control system using soft computing based solution grading. </w:t>
          </w:r>
          <w:r w:rsidRPr="000A3E5F">
            <w:rPr>
              <w:i/>
              <w:iCs/>
              <w:noProof/>
              <w:lang w:val="en-US"/>
            </w:rPr>
            <w:t>Computation of Power, Energy, Information and Communication (ICCPEIC), 2014 International Conference on</w:t>
          </w:r>
          <w:r w:rsidRPr="000A3E5F">
            <w:rPr>
              <w:noProof/>
              <w:lang w:val="en-US"/>
            </w:rPr>
            <w:t>, (pág. pp. 14).</w:t>
          </w:r>
        </w:p>
        <w:p w14:paraId="1D89DC26" w14:textId="77777777" w:rsidR="000A3E5F" w:rsidRPr="000A3E5F" w:rsidRDefault="000A3E5F" w:rsidP="000A3E5F">
          <w:pPr>
            <w:pStyle w:val="Bibliografa"/>
            <w:ind w:left="720" w:hanging="720"/>
            <w:rPr>
              <w:noProof/>
              <w:lang w:val="en-US"/>
            </w:rPr>
          </w:pPr>
          <w:r w:rsidRPr="000A3E5F">
            <w:rPr>
              <w:noProof/>
              <w:lang w:val="en-US"/>
            </w:rPr>
            <w:t xml:space="preserve">Shire, A., Jawarkar, U., &amp; Manmode, M. (2015). A Review Paper On: Agricultural Plant Leaf Disease Detection Using Image Processing. </w:t>
          </w:r>
          <w:r w:rsidRPr="000A3E5F">
            <w:rPr>
              <w:i/>
              <w:iCs/>
              <w:noProof/>
              <w:lang w:val="en-US"/>
            </w:rPr>
            <w:t>International Journal of Innovative Science, Engineering &amp; Tecnhology.</w:t>
          </w:r>
          <w:r w:rsidRPr="000A3E5F">
            <w:rPr>
              <w:noProof/>
              <w:lang w:val="en-US"/>
            </w:rPr>
            <w:t>, pp 50-57.</w:t>
          </w:r>
        </w:p>
        <w:p w14:paraId="4CCF6882" w14:textId="77777777" w:rsidR="00A82D69" w:rsidRPr="00F32EDE" w:rsidRDefault="000A3E5F" w:rsidP="000A3E5F">
          <w:pPr>
            <w:spacing w:before="100" w:after="100"/>
            <w:ind w:left="567" w:hanging="567"/>
            <w:jc w:val="both"/>
            <w:rPr>
              <w:rFonts w:ascii="Times New Roman" w:hAnsi="Times New Roman" w:cs="Times New Roman"/>
              <w:lang w:val="es-MX"/>
            </w:rPr>
          </w:pPr>
          <w:r w:rsidRPr="004206BE">
            <w:rPr>
              <w:rFonts w:ascii="Times New Roman" w:hAnsi="Times New Roman" w:cs="Times New Roman"/>
              <w:b/>
              <w:bCs/>
              <w:sz w:val="18"/>
              <w:szCs w:val="18"/>
            </w:rPr>
            <w:fldChar w:fldCharType="end"/>
          </w:r>
          <w:commentRangeEnd w:id="89"/>
          <w:r w:rsidR="00D85980">
            <w:rPr>
              <w:rStyle w:val="Refdecomentario"/>
            </w:rPr>
            <w:commentReference w:id="89"/>
          </w:r>
        </w:p>
      </w:sdtContent>
    </w:sdt>
    <w:p w14:paraId="4BE920BD" w14:textId="77777777" w:rsidR="00A82D69" w:rsidRDefault="00BE1B9D">
      <w:pPr>
        <w:pBdr>
          <w:bottom w:val="single" w:sz="4" w:space="1" w:color="00000A"/>
        </w:pBdr>
        <w:spacing w:before="100" w:after="100"/>
        <w:rPr>
          <w:rFonts w:ascii="Times New Roman" w:hAnsi="Times New Roman" w:cs="Times New Roman"/>
          <w:b/>
          <w:sz w:val="24"/>
        </w:rPr>
      </w:pPr>
      <w:r>
        <w:rPr>
          <w:rFonts w:ascii="Times New Roman" w:hAnsi="Times New Roman" w:cs="Times New Roman"/>
          <w:b/>
          <w:sz w:val="24"/>
        </w:rPr>
        <w:t>NOTAS DE LOS AUTORES</w:t>
      </w:r>
    </w:p>
    <w:p w14:paraId="4999C083" w14:textId="77777777" w:rsidR="00A82D69" w:rsidRDefault="00DD1362">
      <w:pPr>
        <w:spacing w:before="100" w:after="100" w:line="240" w:lineRule="auto"/>
        <w:rPr>
          <w:rFonts w:ascii="Times New Roman" w:hAnsi="Times New Roman" w:cs="Times New Roman"/>
          <w:b/>
          <w:i/>
        </w:rPr>
      </w:pPr>
      <w:r>
        <w:rPr>
          <w:rFonts w:ascii="Times New Roman" w:hAnsi="Times New Roman" w:cs="Times New Roman"/>
          <w:b/>
          <w:i/>
        </w:rPr>
        <w:t>Centeno Téllez. Adolfo</w:t>
      </w:r>
    </w:p>
    <w:p w14:paraId="2A7B30DE" w14:textId="77777777" w:rsidR="00A82D69" w:rsidRPr="009B4466" w:rsidRDefault="00F71423">
      <w:pPr>
        <w:spacing w:before="100" w:after="100"/>
        <w:jc w:val="both"/>
        <w:rPr>
          <w:rFonts w:ascii="Times New Roman" w:hAnsi="Times New Roman" w:cs="Times New Roman"/>
          <w:sz w:val="20"/>
          <w:szCs w:val="20"/>
        </w:rPr>
      </w:pPr>
      <w:r w:rsidRPr="009B4466">
        <w:rPr>
          <w:rFonts w:ascii="Times New Roman" w:hAnsi="Times New Roman" w:cs="Times New Roman"/>
          <w:color w:val="000000"/>
          <w:sz w:val="20"/>
          <w:szCs w:val="20"/>
        </w:rPr>
        <w:t>Lic. en Informá</w:t>
      </w:r>
      <w:r w:rsidR="00BE1B9D" w:rsidRPr="009B4466">
        <w:rPr>
          <w:rFonts w:ascii="Times New Roman" w:hAnsi="Times New Roman" w:cs="Times New Roman"/>
          <w:color w:val="000000"/>
          <w:sz w:val="20"/>
          <w:szCs w:val="20"/>
        </w:rPr>
        <w:t xml:space="preserve">tica, Maestría en Ciencias Computacionales y Doctor en Ingeniería de Software, principales líneas de investigación: Modelos Agiles de Ingeniería de software, Programación paralela y distribuida usando </w:t>
      </w:r>
      <w:proofErr w:type="spellStart"/>
      <w:r w:rsidR="00BE1B9D" w:rsidRPr="009B4466">
        <w:rPr>
          <w:rFonts w:ascii="Times New Roman" w:hAnsi="Times New Roman" w:cs="Times New Roman"/>
          <w:color w:val="000000"/>
          <w:sz w:val="20"/>
          <w:szCs w:val="20"/>
        </w:rPr>
        <w:t>MPI</w:t>
      </w:r>
      <w:proofErr w:type="spellEnd"/>
      <w:r w:rsidR="00BE1B9D" w:rsidRPr="009B4466">
        <w:rPr>
          <w:rFonts w:ascii="Times New Roman" w:hAnsi="Times New Roman" w:cs="Times New Roman"/>
          <w:color w:val="000000"/>
          <w:sz w:val="20"/>
          <w:szCs w:val="20"/>
        </w:rPr>
        <w:t xml:space="preserve">, Programación de GPU’s usando la tecnología </w:t>
      </w:r>
      <w:proofErr w:type="spellStart"/>
      <w:r w:rsidR="00BE1B9D" w:rsidRPr="009B4466">
        <w:rPr>
          <w:rFonts w:ascii="Times New Roman" w:hAnsi="Times New Roman" w:cs="Times New Roman"/>
          <w:color w:val="000000"/>
          <w:sz w:val="20"/>
          <w:szCs w:val="20"/>
        </w:rPr>
        <w:t>CUDA</w:t>
      </w:r>
      <w:proofErr w:type="spellEnd"/>
      <w:r w:rsidR="00BE1B9D" w:rsidRPr="009B4466">
        <w:rPr>
          <w:rFonts w:ascii="Times New Roman" w:hAnsi="Times New Roman" w:cs="Times New Roman"/>
          <w:color w:val="000000"/>
          <w:sz w:val="20"/>
          <w:szCs w:val="20"/>
        </w:rPr>
        <w:t xml:space="preserve"> de </w:t>
      </w:r>
      <w:proofErr w:type="spellStart"/>
      <w:r w:rsidR="00BE1B9D" w:rsidRPr="009B4466">
        <w:rPr>
          <w:rFonts w:ascii="Times New Roman" w:hAnsi="Times New Roman" w:cs="Times New Roman"/>
          <w:color w:val="000000"/>
          <w:sz w:val="20"/>
          <w:szCs w:val="20"/>
        </w:rPr>
        <w:t>Nvidia</w:t>
      </w:r>
      <w:proofErr w:type="spellEnd"/>
      <w:r w:rsidR="00BE1B9D" w:rsidRPr="009B4466">
        <w:rPr>
          <w:rFonts w:ascii="Times New Roman" w:hAnsi="Times New Roman" w:cs="Times New Roman"/>
          <w:color w:val="000000"/>
          <w:sz w:val="20"/>
          <w:szCs w:val="20"/>
        </w:rPr>
        <w:t>.</w:t>
      </w:r>
    </w:p>
    <w:p w14:paraId="530E6EDE" w14:textId="77777777" w:rsidR="00A82D69" w:rsidRDefault="00A82D69">
      <w:pPr>
        <w:spacing w:before="100" w:after="100"/>
        <w:jc w:val="both"/>
        <w:rPr>
          <w:rFonts w:ascii="Times New Roman" w:hAnsi="Times New Roman" w:cs="Times New Roman"/>
        </w:rPr>
      </w:pPr>
    </w:p>
    <w:p w14:paraId="6BC019A8" w14:textId="77777777" w:rsidR="00A82D69" w:rsidRDefault="00DD1362">
      <w:pPr>
        <w:spacing w:before="100" w:after="100" w:line="240" w:lineRule="auto"/>
        <w:rPr>
          <w:rFonts w:ascii="Times New Roman" w:hAnsi="Times New Roman" w:cs="Times New Roman"/>
          <w:b/>
          <w:i/>
        </w:rPr>
      </w:pPr>
      <w:r>
        <w:rPr>
          <w:rFonts w:ascii="Times New Roman" w:hAnsi="Times New Roman" w:cs="Times New Roman"/>
          <w:b/>
          <w:i/>
        </w:rPr>
        <w:t>Olivos</w:t>
      </w:r>
      <w:r w:rsidR="005133E7">
        <w:rPr>
          <w:rFonts w:ascii="Times New Roman" w:hAnsi="Times New Roman" w:cs="Times New Roman"/>
          <w:b/>
          <w:i/>
        </w:rPr>
        <w:t xml:space="preserve"> </w:t>
      </w:r>
      <w:proofErr w:type="spellStart"/>
      <w:r w:rsidR="005133E7">
        <w:rPr>
          <w:rFonts w:ascii="Times New Roman" w:hAnsi="Times New Roman" w:cs="Times New Roman"/>
          <w:b/>
          <w:i/>
        </w:rPr>
        <w:t>Lagunes</w:t>
      </w:r>
      <w:proofErr w:type="spellEnd"/>
      <w:r w:rsidR="00BE1B9D">
        <w:rPr>
          <w:rFonts w:ascii="Times New Roman" w:hAnsi="Times New Roman" w:cs="Times New Roman"/>
          <w:b/>
          <w:i/>
        </w:rPr>
        <w:t xml:space="preserve">. </w:t>
      </w:r>
      <w:r>
        <w:rPr>
          <w:rFonts w:ascii="Times New Roman" w:hAnsi="Times New Roman" w:cs="Times New Roman"/>
          <w:b/>
          <w:i/>
        </w:rPr>
        <w:t>Emilia</w:t>
      </w:r>
    </w:p>
    <w:p w14:paraId="43A52829" w14:textId="2CB111E7" w:rsidR="00A82D69" w:rsidRPr="009B4466" w:rsidRDefault="00BE1B9D">
      <w:pPr>
        <w:spacing w:before="100" w:after="100"/>
        <w:jc w:val="both"/>
        <w:rPr>
          <w:sz w:val="20"/>
          <w:szCs w:val="20"/>
        </w:rPr>
      </w:pPr>
      <w:r w:rsidRPr="009B4466">
        <w:rPr>
          <w:rFonts w:ascii="Times New Roman" w:hAnsi="Times New Roman" w:cs="Times New Roman"/>
          <w:color w:val="000000"/>
          <w:sz w:val="20"/>
          <w:szCs w:val="20"/>
        </w:rPr>
        <w:t>Facultad de Física e Inteligencia Artificial como Licenciada en Física en el año 2006 en la ciudad de Xalapa y dos años más tarde de la especialidad en “</w:t>
      </w:r>
      <w:proofErr w:type="spellStart"/>
      <w:r w:rsidRPr="009B4466">
        <w:rPr>
          <w:rFonts w:ascii="Times New Roman" w:hAnsi="Times New Roman" w:cs="Times New Roman"/>
          <w:color w:val="000000"/>
          <w:sz w:val="20"/>
          <w:szCs w:val="20"/>
        </w:rPr>
        <w:t>Ecotecnologías</w:t>
      </w:r>
      <w:proofErr w:type="spellEnd"/>
      <w:r w:rsidRPr="009B4466">
        <w:rPr>
          <w:rFonts w:ascii="Times New Roman" w:hAnsi="Times New Roman" w:cs="Times New Roman"/>
          <w:color w:val="000000"/>
          <w:sz w:val="20"/>
          <w:szCs w:val="20"/>
        </w:rPr>
        <w:t xml:space="preserve"> para el Desarrollo Sustentable” en la misma ciudad. En el año 2011 obtuvo el título de Maestra en Ciencias e Ingeniería de Materiales y en agosto del año 2016 el de Doctora en la misma área, ambos grados en el Centro de Investigación y de Estudios Avanzados del Instituto Politécnico Nacional, </w:t>
      </w:r>
      <w:proofErr w:type="spellStart"/>
      <w:r w:rsidRPr="009B4466">
        <w:rPr>
          <w:rFonts w:ascii="Times New Roman" w:hAnsi="Times New Roman" w:cs="Times New Roman"/>
          <w:color w:val="000000"/>
          <w:sz w:val="20"/>
          <w:szCs w:val="20"/>
        </w:rPr>
        <w:t>CINVESTAV</w:t>
      </w:r>
      <w:proofErr w:type="spellEnd"/>
      <w:r w:rsidRPr="009B4466">
        <w:rPr>
          <w:rFonts w:ascii="Times New Roman" w:hAnsi="Times New Roman" w:cs="Times New Roman"/>
          <w:color w:val="000000"/>
          <w:sz w:val="20"/>
          <w:szCs w:val="20"/>
        </w:rPr>
        <w:t xml:space="preserve">- Unidad </w:t>
      </w:r>
      <w:proofErr w:type="spellStart"/>
      <w:r w:rsidRPr="009B4466">
        <w:rPr>
          <w:rFonts w:ascii="Times New Roman" w:hAnsi="Times New Roman" w:cs="Times New Roman"/>
          <w:color w:val="000000"/>
          <w:sz w:val="20"/>
          <w:szCs w:val="20"/>
        </w:rPr>
        <w:t>Quéretaro</w:t>
      </w:r>
      <w:proofErr w:type="spellEnd"/>
      <w:r w:rsidR="00286AEE" w:rsidRPr="009B4466">
        <w:rPr>
          <w:rFonts w:ascii="Times New Roman" w:hAnsi="Times New Roman" w:cs="Times New Roman"/>
          <w:color w:val="000000"/>
          <w:sz w:val="20"/>
          <w:szCs w:val="20"/>
        </w:rPr>
        <w:t>. Desarrolla</w:t>
      </w:r>
      <w:r w:rsidRPr="009B4466">
        <w:rPr>
          <w:rFonts w:ascii="Times New Roman" w:hAnsi="Times New Roman" w:cs="Times New Roman"/>
          <w:color w:val="000000"/>
          <w:sz w:val="20"/>
          <w:szCs w:val="20"/>
        </w:rPr>
        <w:t xml:space="preserve"> investigación de Primeros Principios sobre aleaciones, con el fin de diseñar y caracterizar nuevos materiales inteligentes mediante técnicas de Simulación </w:t>
      </w:r>
      <w:del w:id="94" w:author="Foro UniVO 2018" w:date="2018-05-11T08:35:00Z">
        <w:r w:rsidRPr="009B4466" w:rsidDel="00D85980">
          <w:rPr>
            <w:rFonts w:ascii="Times New Roman" w:hAnsi="Times New Roman" w:cs="Times New Roman"/>
            <w:color w:val="000000"/>
            <w:sz w:val="20"/>
            <w:szCs w:val="20"/>
          </w:rPr>
          <w:delText>Computacional.</w:delText>
        </w:r>
        <w:r w:rsidRPr="009B4466" w:rsidDel="00D85980">
          <w:rPr>
            <w:rFonts w:ascii="Times New Roman" w:hAnsi="Times New Roman" w:cs="Times New Roman"/>
            <w:sz w:val="20"/>
            <w:szCs w:val="20"/>
          </w:rPr>
          <w:delText>.</w:delText>
        </w:r>
      </w:del>
      <w:ins w:id="95" w:author="Foro UniVO 2018" w:date="2018-05-11T08:35:00Z">
        <w:r w:rsidR="00D85980" w:rsidRPr="009B4466">
          <w:rPr>
            <w:rFonts w:ascii="Times New Roman" w:hAnsi="Times New Roman" w:cs="Times New Roman"/>
            <w:color w:val="000000"/>
            <w:sz w:val="20"/>
            <w:szCs w:val="20"/>
          </w:rPr>
          <w:t>Computacional.</w:t>
        </w:r>
      </w:ins>
    </w:p>
    <w:p w14:paraId="3202768D" w14:textId="77777777" w:rsidR="00A82D69" w:rsidRDefault="00A82D69">
      <w:pPr>
        <w:spacing w:before="100" w:after="100"/>
        <w:jc w:val="both"/>
        <w:rPr>
          <w:rFonts w:ascii="Times New Roman" w:hAnsi="Times New Roman" w:cs="Times New Roman"/>
        </w:rPr>
      </w:pPr>
    </w:p>
    <w:p w14:paraId="238AC7E8" w14:textId="77777777" w:rsidR="00A82D69" w:rsidRDefault="005133E7">
      <w:pPr>
        <w:spacing w:before="100" w:after="100" w:line="240" w:lineRule="auto"/>
        <w:rPr>
          <w:rFonts w:ascii="Times New Roman" w:hAnsi="Times New Roman" w:cs="Times New Roman"/>
          <w:b/>
          <w:i/>
        </w:rPr>
      </w:pPr>
      <w:r>
        <w:rPr>
          <w:rFonts w:ascii="Times New Roman" w:hAnsi="Times New Roman" w:cs="Times New Roman"/>
          <w:b/>
          <w:i/>
        </w:rPr>
        <w:t>González Hernández</w:t>
      </w:r>
      <w:r w:rsidR="00BE1B9D">
        <w:rPr>
          <w:rFonts w:ascii="Times New Roman" w:hAnsi="Times New Roman" w:cs="Times New Roman"/>
          <w:b/>
          <w:i/>
        </w:rPr>
        <w:t xml:space="preserve">. </w:t>
      </w:r>
      <w:r>
        <w:rPr>
          <w:rFonts w:ascii="Times New Roman" w:hAnsi="Times New Roman" w:cs="Times New Roman"/>
          <w:b/>
          <w:i/>
        </w:rPr>
        <w:t>Hugo G.</w:t>
      </w:r>
    </w:p>
    <w:p w14:paraId="1E23CA1A" w14:textId="77777777" w:rsidR="00A82D69" w:rsidRPr="009B4466" w:rsidRDefault="00286AEE">
      <w:pPr>
        <w:spacing w:before="100" w:after="100"/>
        <w:jc w:val="both"/>
        <w:rPr>
          <w:rFonts w:ascii="Times New Roman" w:hAnsi="Times New Roman" w:cs="Times New Roman"/>
          <w:sz w:val="20"/>
          <w:szCs w:val="20"/>
        </w:rPr>
      </w:pPr>
      <w:r w:rsidRPr="009B4466">
        <w:rPr>
          <w:rFonts w:ascii="Times New Roman" w:hAnsi="Times New Roman" w:cs="Times New Roman"/>
          <w:color w:val="000000"/>
          <w:sz w:val="20"/>
          <w:szCs w:val="20"/>
        </w:rPr>
        <w:t>E</w:t>
      </w:r>
      <w:proofErr w:type="spellStart"/>
      <w:r w:rsidR="00BE1B9D" w:rsidRPr="009B4466">
        <w:rPr>
          <w:rFonts w:ascii="Times New Roman" w:hAnsi="Times New Roman" w:cs="Times New Roman"/>
          <w:color w:val="000000"/>
          <w:sz w:val="20"/>
          <w:szCs w:val="20"/>
          <w:lang w:val="es-MX"/>
        </w:rPr>
        <w:t>gresado</w:t>
      </w:r>
      <w:proofErr w:type="spellEnd"/>
      <w:r w:rsidR="00BE1B9D" w:rsidRPr="009B4466">
        <w:rPr>
          <w:rFonts w:ascii="Times New Roman" w:hAnsi="Times New Roman" w:cs="Times New Roman"/>
          <w:color w:val="000000"/>
          <w:sz w:val="20"/>
          <w:szCs w:val="20"/>
          <w:lang w:val="es-MX"/>
        </w:rPr>
        <w:t xml:space="preserve"> de la Universidad La Salle de la carrera de Ingeniería Mecánica Electricista, realizó estudios de posgrado en el Centro de Investigación y de Estudios Avanzados del I.P.N. obteniendo el grado de Maestro en Ciencias en Ingeniería Eléctrica opción Control Automático en Agosto de 1995 y el grado de Doctor en Ciencias en Ingeniería Eléctrica opción Mecatrónica en 2002. Sus principales áreas de investigación son Análisis y Control de Sistemas No Lineales y Caos, Robótica, Visión Artificial, Computaci</w:t>
      </w:r>
      <w:r w:rsidRPr="009B4466">
        <w:rPr>
          <w:rFonts w:ascii="Times New Roman" w:hAnsi="Times New Roman" w:cs="Times New Roman"/>
          <w:color w:val="000000"/>
          <w:sz w:val="20"/>
          <w:szCs w:val="20"/>
          <w:lang w:val="es-MX"/>
        </w:rPr>
        <w:t>ón Inteligente y Bioingeniería.</w:t>
      </w:r>
    </w:p>
    <w:sectPr w:rsidR="00A82D69" w:rsidRPr="009B4466">
      <w:headerReference w:type="default" r:id="rId12"/>
      <w:footerReference w:type="default" r:id="rId13"/>
      <w:pgSz w:w="12240" w:h="15840"/>
      <w:pgMar w:top="1418" w:right="1701" w:bottom="1418" w:left="1701" w:header="142" w:footer="595"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oro UniVO 2018" w:date="2018-05-11T09:01:00Z" w:initials="FI">
    <w:p w14:paraId="57066F61" w14:textId="0A85D8DD" w:rsidR="008966C1" w:rsidRDefault="008966C1">
      <w:pPr>
        <w:pStyle w:val="Textocomentario"/>
      </w:pPr>
      <w:r>
        <w:rPr>
          <w:rStyle w:val="Refdecomentario"/>
        </w:rPr>
        <w:annotationRef/>
      </w:r>
      <w:r>
        <w:t>Colocar el segundo nombre del autor</w:t>
      </w:r>
      <w:bookmarkStart w:id="1" w:name="_GoBack"/>
      <w:bookmarkEnd w:id="1"/>
    </w:p>
  </w:comment>
  <w:comment w:id="13" w:author="Foro UniVO 2018" w:date="2018-05-10T11:02:00Z" w:initials="FI">
    <w:p w14:paraId="2990C7D9" w14:textId="77777777" w:rsidR="006C5410" w:rsidRDefault="006C5410">
      <w:pPr>
        <w:pStyle w:val="Textocomentario"/>
      </w:pPr>
      <w:r>
        <w:rPr>
          <w:rStyle w:val="Refdecomentario"/>
        </w:rPr>
        <w:annotationRef/>
      </w:r>
      <w:r>
        <w:t xml:space="preserve">Adaptar el formato de citado a APA sexta edición </w:t>
      </w:r>
    </w:p>
  </w:comment>
  <w:comment w:id="19" w:author="Foro UniVO 2018" w:date="2018-05-10T11:09:00Z" w:initials="FI">
    <w:p w14:paraId="324F9D16" w14:textId="77777777" w:rsidR="00932599" w:rsidRDefault="00932599">
      <w:pPr>
        <w:pStyle w:val="Textocomentario"/>
      </w:pPr>
      <w:r>
        <w:rPr>
          <w:rStyle w:val="Refdecomentario"/>
        </w:rPr>
        <w:annotationRef/>
      </w:r>
      <w:r>
        <w:t>Se recomienda buscar una alternativa para no repetir las frases.</w:t>
      </w:r>
    </w:p>
  </w:comment>
  <w:comment w:id="29" w:author="Foro UniVO 2018" w:date="2018-05-10T11:11:00Z" w:initials="FI">
    <w:p w14:paraId="334A12E2" w14:textId="77777777" w:rsidR="00932599" w:rsidRDefault="00932599">
      <w:pPr>
        <w:pStyle w:val="Textocomentario"/>
      </w:pPr>
      <w:r>
        <w:rPr>
          <w:rStyle w:val="Refdecomentario"/>
        </w:rPr>
        <w:annotationRef/>
      </w:r>
      <w:r>
        <w:t>Manejar los conceptos bajo el mismo estilo a lo largo del escrito, en el resumen lo expreso como Inteligencia Artificial por ello se propone el cambiar a mayúscula inicial</w:t>
      </w:r>
    </w:p>
  </w:comment>
  <w:comment w:id="34" w:author="Foro UniVO 2018" w:date="2018-05-10T11:13:00Z" w:initials="FI">
    <w:p w14:paraId="3BC3434A" w14:textId="77777777" w:rsidR="00932599" w:rsidRDefault="00932599">
      <w:pPr>
        <w:pStyle w:val="Textocomentario"/>
      </w:pPr>
      <w:r>
        <w:rPr>
          <w:rStyle w:val="Refdecomentario"/>
        </w:rPr>
        <w:annotationRef/>
      </w:r>
      <w:r>
        <w:rPr>
          <w:rStyle w:val="Refdecomentario"/>
        </w:rPr>
        <w:t xml:space="preserve">En </w:t>
      </w:r>
      <w:r w:rsidR="00FA504B">
        <w:rPr>
          <w:rStyle w:val="Refdecomentario"/>
        </w:rPr>
        <w:t xml:space="preserve">el enunciado anterior ya menciono a la técnica </w:t>
      </w:r>
      <w:proofErr w:type="spellStart"/>
      <w:r w:rsidR="00FA504B">
        <w:rPr>
          <w:rStyle w:val="Refdecomentario"/>
        </w:rPr>
        <w:t>CBR</w:t>
      </w:r>
      <w:proofErr w:type="spellEnd"/>
      <w:r w:rsidR="00FA504B">
        <w:rPr>
          <w:rStyle w:val="Refdecomentario"/>
        </w:rPr>
        <w:t>, resulta redundante volver a citarla.</w:t>
      </w:r>
    </w:p>
  </w:comment>
  <w:comment w:id="35" w:author="Foro UniVO 2018" w:date="2018-05-10T11:37:00Z" w:initials="FI">
    <w:p w14:paraId="4CF949E5" w14:textId="77777777" w:rsidR="00FA504B" w:rsidRDefault="00FA504B">
      <w:pPr>
        <w:pStyle w:val="Textocomentario"/>
      </w:pPr>
      <w:r>
        <w:rPr>
          <w:rStyle w:val="Refdecomentario"/>
        </w:rPr>
        <w:annotationRef/>
      </w:r>
      <w:r>
        <w:t xml:space="preserve">Es necesario </w:t>
      </w:r>
      <w:r w:rsidR="00AE617A">
        <w:t xml:space="preserve">adaptar la tabla al </w:t>
      </w:r>
      <w:r>
        <w:t>formato establecido</w:t>
      </w:r>
      <w:r w:rsidR="00AE617A">
        <w:t xml:space="preserve"> en el 5º. Foro UniVO. Conocimiento en Red 2018.</w:t>
      </w:r>
      <w:r>
        <w:t xml:space="preserve"> </w:t>
      </w:r>
      <w:r w:rsidR="00AE617A">
        <w:t>D</w:t>
      </w:r>
      <w:r>
        <w:t>eberá</w:t>
      </w:r>
      <w:r w:rsidR="00AE617A">
        <w:t xml:space="preserve"> eliminar las líneas intermedias, se adapta la presenté tabla, pero considero para las posteriores (en caso de que se presenten)</w:t>
      </w:r>
      <w:r>
        <w:t xml:space="preserve"> </w:t>
      </w:r>
    </w:p>
  </w:comment>
  <w:comment w:id="65" w:author="Foro UniVO 2018" w:date="2018-05-10T11:49:00Z" w:initials="FI">
    <w:p w14:paraId="1294B222" w14:textId="77777777" w:rsidR="00AE617A" w:rsidRDefault="00AE617A">
      <w:pPr>
        <w:pStyle w:val="Textocomentario"/>
      </w:pPr>
      <w:r>
        <w:rPr>
          <w:rStyle w:val="Refdecomentario"/>
        </w:rPr>
        <w:annotationRef/>
      </w:r>
      <w:r>
        <w:t>Se centró la figura y se eliminó un guion.  Aplicarlo a las figuras posteriores.</w:t>
      </w:r>
    </w:p>
  </w:comment>
  <w:comment w:id="73" w:author="Foro UniVO 2018" w:date="2018-05-10T14:12:00Z" w:initials="FI">
    <w:p w14:paraId="6D8270F4" w14:textId="77777777" w:rsidR="00AF4651" w:rsidRDefault="00AF4651">
      <w:pPr>
        <w:pStyle w:val="Textocomentario"/>
      </w:pPr>
      <w:r>
        <w:rPr>
          <w:rStyle w:val="Refdecomentario"/>
        </w:rPr>
        <w:annotationRef/>
      </w:r>
      <w:r>
        <w:t>Es una idea, favor de adaptarla</w:t>
      </w:r>
    </w:p>
  </w:comment>
  <w:comment w:id="75" w:author="Foro UniVO 2018" w:date="2018-05-11T08:28:00Z" w:initials="FI">
    <w:p w14:paraId="5003DE9E" w14:textId="7709F09C" w:rsidR="00D85980" w:rsidRDefault="00D85980">
      <w:pPr>
        <w:pStyle w:val="Textocomentario"/>
      </w:pPr>
      <w:r>
        <w:rPr>
          <w:rStyle w:val="Refdecomentario"/>
        </w:rPr>
        <w:annotationRef/>
      </w:r>
      <w:r>
        <w:t>Centrar figura.</w:t>
      </w:r>
    </w:p>
  </w:comment>
  <w:comment w:id="76" w:author="Foro UniVO 2018" w:date="2018-05-11T08:28:00Z" w:initials="FI">
    <w:p w14:paraId="53608C9A" w14:textId="4B92D1F0" w:rsidR="00D85980" w:rsidRDefault="00D85980">
      <w:pPr>
        <w:pStyle w:val="Textocomentario"/>
      </w:pPr>
      <w:r>
        <w:rPr>
          <w:rStyle w:val="Refdecomentario"/>
        </w:rPr>
        <w:annotationRef/>
      </w:r>
      <w:r>
        <w:t>Evitar los saltos de línea o espacios blancos</w:t>
      </w:r>
    </w:p>
  </w:comment>
  <w:comment w:id="78" w:author="Foro UniVO 2018" w:date="2018-05-11T08:29:00Z" w:initials="FI">
    <w:p w14:paraId="5A8CC8AA" w14:textId="5C2FEF47" w:rsidR="00D85980" w:rsidRDefault="00D85980">
      <w:pPr>
        <w:pStyle w:val="Textocomentario"/>
      </w:pPr>
      <w:r>
        <w:rPr>
          <w:rStyle w:val="Refdecomentario"/>
        </w:rPr>
        <w:annotationRef/>
      </w:r>
      <w:r>
        <w:t>Centrar figura</w:t>
      </w:r>
    </w:p>
  </w:comment>
  <w:comment w:id="79" w:author="Foro UniVO 2018" w:date="2018-05-11T08:29:00Z" w:initials="FI">
    <w:p w14:paraId="35FB5E0C" w14:textId="25EEA079" w:rsidR="00D85980" w:rsidRDefault="00D85980">
      <w:pPr>
        <w:pStyle w:val="Textocomentario"/>
      </w:pPr>
      <w:r>
        <w:rPr>
          <w:rStyle w:val="Refdecomentario"/>
        </w:rPr>
        <w:annotationRef/>
      </w:r>
      <w:r>
        <w:t>Se sugiere cambiar el término a defecto</w:t>
      </w:r>
    </w:p>
  </w:comment>
  <w:comment w:id="88" w:author="Foro UniVO 2018" w:date="2018-05-11T08:31:00Z" w:initials="FI">
    <w:p w14:paraId="37C2CF45" w14:textId="0E742995" w:rsidR="00D85980" w:rsidRDefault="00D85980" w:rsidP="00D85980">
      <w:pPr>
        <w:pStyle w:val="Textocomentario"/>
      </w:pPr>
      <w:r>
        <w:rPr>
          <w:rStyle w:val="Refdecomentario"/>
        </w:rPr>
        <w:annotationRef/>
      </w:r>
      <w:r>
        <w:t xml:space="preserve">Se recomienda ampliar conclusiones, ampliando al respecto del </w:t>
      </w:r>
      <w:proofErr w:type="spellStart"/>
      <w:r>
        <w:t>CBR</w:t>
      </w:r>
      <w:proofErr w:type="spellEnd"/>
      <w:r>
        <w:t xml:space="preserve"> en el proyecto. Hacer mención si se estima un impacto en </w:t>
      </w:r>
      <w:r>
        <w:rPr>
          <w:rFonts w:ascii="Times New Roman" w:hAnsi="Times New Roman" w:cs="Times New Roman"/>
        </w:rPr>
        <w:t>procesos de cultivo agrícola, entre otros puntos que ha abordado el articulo y pueden reflejarse en este apartado.</w:t>
      </w:r>
    </w:p>
  </w:comment>
  <w:comment w:id="89" w:author="Foro UniVO 2018" w:date="2018-05-11T08:34:00Z" w:initials="FI">
    <w:p w14:paraId="196C045C" w14:textId="746C76C0" w:rsidR="00D85980" w:rsidRDefault="00D85980">
      <w:pPr>
        <w:pStyle w:val="Textocomentario"/>
      </w:pPr>
      <w:r>
        <w:rPr>
          <w:rStyle w:val="Refdecomentario"/>
        </w:rPr>
        <w:annotationRef/>
      </w:r>
      <w:r>
        <w:t xml:space="preserve">Remplazar </w:t>
      </w:r>
      <w:proofErr w:type="gramStart"/>
      <w:r>
        <w:t>el ’</w:t>
      </w:r>
      <w:proofErr w:type="gramEnd"/>
      <w:r>
        <w:t>&amp;’ por ‘y’ para que se adapte al formato APA 6a. edición.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066F61" w15:done="0"/>
  <w15:commentEx w15:paraId="2990C7D9" w15:done="0"/>
  <w15:commentEx w15:paraId="324F9D16" w15:done="0"/>
  <w15:commentEx w15:paraId="334A12E2" w15:done="0"/>
  <w15:commentEx w15:paraId="3BC3434A" w15:done="0"/>
  <w15:commentEx w15:paraId="4CF949E5" w15:done="0"/>
  <w15:commentEx w15:paraId="1294B222" w15:done="0"/>
  <w15:commentEx w15:paraId="6D8270F4" w15:done="0"/>
  <w15:commentEx w15:paraId="5003DE9E" w15:done="0"/>
  <w15:commentEx w15:paraId="53608C9A" w15:done="0"/>
  <w15:commentEx w15:paraId="5A8CC8AA" w15:done="0"/>
  <w15:commentEx w15:paraId="35FB5E0C" w15:done="0"/>
  <w15:commentEx w15:paraId="37C2CF45" w15:done="0"/>
  <w15:commentEx w15:paraId="196C045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87CA5" w14:textId="77777777" w:rsidR="00F942D2" w:rsidRDefault="00F942D2">
      <w:pPr>
        <w:spacing w:after="0" w:line="240" w:lineRule="auto"/>
      </w:pPr>
      <w:r>
        <w:separator/>
      </w:r>
    </w:p>
  </w:endnote>
  <w:endnote w:type="continuationSeparator" w:id="0">
    <w:p w14:paraId="6D6728BE" w14:textId="77777777" w:rsidR="00F942D2" w:rsidRDefault="00F94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inherit">
    <w:altName w:val="Times New Roman"/>
    <w:charset w:val="01"/>
    <w:family w:val="roman"/>
    <w:pitch w:val="variable"/>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5C101" w14:textId="77777777" w:rsidR="00A82D69" w:rsidRDefault="00A82D69">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EB08A" w14:textId="77777777" w:rsidR="00F942D2" w:rsidRDefault="00F942D2">
      <w:pPr>
        <w:spacing w:after="0" w:line="240" w:lineRule="auto"/>
      </w:pPr>
      <w:r>
        <w:separator/>
      </w:r>
    </w:p>
  </w:footnote>
  <w:footnote w:type="continuationSeparator" w:id="0">
    <w:p w14:paraId="055D70CA" w14:textId="77777777" w:rsidR="00F942D2" w:rsidRDefault="00F94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12730" w14:textId="77777777" w:rsidR="00A82D69" w:rsidRDefault="00BE1B9D">
    <w:pPr>
      <w:pStyle w:val="Piedepgina"/>
      <w:rPr>
        <w:rFonts w:ascii="Agency FB" w:hAnsi="Agency FB" w:cs="Times New Roman"/>
        <w:sz w:val="20"/>
        <w:szCs w:val="20"/>
      </w:rPr>
    </w:pPr>
    <w:r>
      <w:rPr>
        <w:noProof/>
        <w:lang w:val="es-MX" w:eastAsia="es-MX"/>
      </w:rPr>
      <mc:AlternateContent>
        <mc:Choice Requires="wps">
          <w:drawing>
            <wp:anchor distT="0" distB="0" distL="114300" distR="114300" simplePos="0" relativeHeight="27" behindDoc="1" locked="0" layoutInCell="1" allowOverlap="1" wp14:anchorId="02DBA729" wp14:editId="3FA88D43">
              <wp:simplePos x="0" y="0"/>
              <wp:positionH relativeFrom="page">
                <wp:align>right</wp:align>
              </wp:positionH>
              <wp:positionV relativeFrom="paragraph">
                <wp:posOffset>-128270</wp:posOffset>
              </wp:positionV>
              <wp:extent cx="2040890" cy="1088390"/>
              <wp:effectExtent l="0" t="0" r="0" b="0"/>
              <wp:wrapNone/>
              <wp:docPr id="2" name="Triángulo rectángulo 23"/>
              <wp:cNvGraphicFramePr/>
              <a:graphic xmlns:a="http://schemas.openxmlformats.org/drawingml/2006/main">
                <a:graphicData uri="http://schemas.microsoft.com/office/word/2010/wordprocessingShape">
                  <wps:wsp>
                    <wps:cNvSpPr/>
                    <wps:spPr>
                      <a:xfrm rot="10800000">
                        <a:off x="0" y="0"/>
                        <a:ext cx="2040120" cy="1087920"/>
                      </a:xfrm>
                      <a:custGeom>
                        <a:avLst/>
                        <a:gdLst/>
                        <a:ahLst/>
                        <a:cxnLst/>
                        <a:rect l="l" t="t" r="r" b="b"/>
                        <a:pathLst>
                          <a:path w="7772400" h="2352675">
                            <a:moveTo>
                              <a:pt x="0" y="2352675"/>
                            </a:moveTo>
                            <a:lnTo>
                              <a:pt x="0" y="0"/>
                            </a:lnTo>
                            <a:cubicBezTo>
                              <a:pt x="2899542" y="1632551"/>
                              <a:pt x="5181600" y="1568450"/>
                              <a:pt x="7772400" y="2352675"/>
                            </a:cubicBezTo>
                            <a:lnTo>
                              <a:pt x="0" y="2352675"/>
                            </a:lnTo>
                            <a:close/>
                          </a:path>
                        </a:pathLst>
                      </a:custGeom>
                      <a:solidFill>
                        <a:srgbClr val="009999">
                          <a:alpha val="58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noProof/>
        <w:lang w:val="es-MX" w:eastAsia="es-MX"/>
      </w:rPr>
      <mc:AlternateContent>
        <mc:Choice Requires="wps">
          <w:drawing>
            <wp:anchor distT="0" distB="0" distL="114300" distR="114300" simplePos="0" relativeHeight="40" behindDoc="1" locked="0" layoutInCell="1" allowOverlap="1" wp14:anchorId="4040141D" wp14:editId="75508608">
              <wp:simplePos x="0" y="0"/>
              <wp:positionH relativeFrom="page">
                <wp:posOffset>5854700</wp:posOffset>
              </wp:positionH>
              <wp:positionV relativeFrom="paragraph">
                <wp:posOffset>-128270</wp:posOffset>
              </wp:positionV>
              <wp:extent cx="1901190" cy="1024890"/>
              <wp:effectExtent l="0" t="0" r="0" b="0"/>
              <wp:wrapNone/>
              <wp:docPr id="3" name="Triángulo rectángulo 23"/>
              <wp:cNvGraphicFramePr/>
              <a:graphic xmlns:a="http://schemas.openxmlformats.org/drawingml/2006/main">
                <a:graphicData uri="http://schemas.microsoft.com/office/word/2010/wordprocessingShape">
                  <wps:wsp>
                    <wps:cNvSpPr/>
                    <wps:spPr>
                      <a:xfrm rot="10800000">
                        <a:off x="0" y="0"/>
                        <a:ext cx="1900440" cy="1024200"/>
                      </a:xfrm>
                      <a:custGeom>
                        <a:avLst/>
                        <a:gdLst/>
                        <a:ahLst/>
                        <a:cxnLst/>
                        <a:rect l="l" t="t" r="r" b="b"/>
                        <a:pathLst>
                          <a:path w="7772400" h="2352675">
                            <a:moveTo>
                              <a:pt x="0" y="2352675"/>
                            </a:moveTo>
                            <a:lnTo>
                              <a:pt x="0" y="0"/>
                            </a:lnTo>
                            <a:cubicBezTo>
                              <a:pt x="2899542" y="1632551"/>
                              <a:pt x="5181600" y="1568450"/>
                              <a:pt x="7772400" y="2352675"/>
                            </a:cubicBezTo>
                            <a:lnTo>
                              <a:pt x="0" y="2352675"/>
                            </a:lnTo>
                            <a:close/>
                          </a:path>
                        </a:pathLst>
                      </a:cu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wps:style>
                    <wps:txbx>
                      <w:txbxContent>
                        <w:p w14:paraId="03D0FB88" w14:textId="77777777" w:rsidR="00A82D69" w:rsidRDefault="00A82D69">
                          <w:pPr>
                            <w:pStyle w:val="FrameContents"/>
                            <w:jc w:val="center"/>
                            <w:rPr>
                              <w:color w:val="FFFFFF"/>
                            </w:rPr>
                          </w:pPr>
                        </w:p>
                      </w:txbxContent>
                    </wps:txbx>
                    <wps:bodyPr anchor="ctr">
                      <a:prstTxWarp prst="textNoShape">
                        <a:avLst/>
                      </a:prstTxWarp>
                      <a:noAutofit/>
                    </wps:bodyPr>
                  </wps:wsp>
                </a:graphicData>
              </a:graphic>
            </wp:anchor>
          </w:drawing>
        </mc:Choice>
        <mc:Fallback>
          <w:pict>
            <v:shape w14:anchorId="4040141D" id="Triángulo rectángulo 23" o:spid="_x0000_s1026" style="position:absolute;margin-left:461pt;margin-top:-10.1pt;width:149.7pt;height:80.7pt;rotation:180;z-index:-503316440;visibility:visible;mso-wrap-style:square;mso-wrap-distance-left:9pt;mso-wrap-distance-top:0;mso-wrap-distance-right:9pt;mso-wrap-distance-bottom:0;mso-position-horizontal:absolute;mso-position-horizontal-relative:page;mso-position-vertical:absolute;mso-position-vertical-relative:text;v-text-anchor:middle" coordsize="7772400,2352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" adj="-11796480,,5400" path="m,2352675l,c2899542,1632551,5181600,1568450,7772400,2352675l,2352675xe" fillcolor="#f2f2f2 [3052]" stroked="f" strokeweight="2pt">
              <v:stroke joinstyle="miter"/>
              <v:formulas/>
              <v:path arrowok="t" o:connecttype="custom" textboxrect="0,0,7772400,2352675"/>
              <v:textbox>
                <w:txbxContent>
                  <w:p w14:paraId="03D0FB88" w14:textId="77777777" w:rsidR="00A82D69" w:rsidRDefault="00A82D69">
                    <w:pPr>
                      <w:pStyle w:val="FrameContents"/>
                      <w:jc w:val="center"/>
                      <w:rPr>
                        <w:color w:val="FFFFFF"/>
                      </w:rPr>
                    </w:pPr>
                  </w:p>
                </w:txbxContent>
              </v:textbox>
              <w10:wrap anchorx="page"/>
            </v:shape>
          </w:pict>
        </mc:Fallback>
      </mc:AlternateContent>
    </w:r>
    <w:r>
      <w:rPr>
        <w:noProof/>
        <w:lang w:val="es-MX" w:eastAsia="es-MX"/>
      </w:rPr>
      <w:drawing>
        <wp:anchor distT="0" distB="6350" distL="114300" distR="114300" simplePos="0" relativeHeight="14" behindDoc="1" locked="0" layoutInCell="1" allowOverlap="1" wp14:anchorId="2D32D785" wp14:editId="1282D17A">
          <wp:simplePos x="0" y="0"/>
          <wp:positionH relativeFrom="margin">
            <wp:posOffset>-635</wp:posOffset>
          </wp:positionH>
          <wp:positionV relativeFrom="paragraph">
            <wp:posOffset>151130</wp:posOffset>
          </wp:positionV>
          <wp:extent cx="1340485" cy="622300"/>
          <wp:effectExtent l="0" t="0" r="0" b="0"/>
          <wp:wrapNone/>
          <wp:docPr id="5" name="Imagen 2" descr="C:\Users\ISC\Google Drive\Foro UniVO 2018\Logos\Logo 5o. Foro UniVO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C:\Users\ISC\Google Drive\Foro UniVO 2018\Logos\Logo 5o. Foro UniVO 2017.png"/>
                  <pic:cNvPicPr>
                    <a:picLocks noChangeAspect="1" noChangeArrowheads="1"/>
                  </pic:cNvPicPr>
                </pic:nvPicPr>
                <pic:blipFill>
                  <a:blip r:embed="rId1"/>
                  <a:stretch>
                    <a:fillRect/>
                  </a:stretch>
                </pic:blipFill>
                <pic:spPr bwMode="auto">
                  <a:xfrm>
                    <a:off x="0" y="0"/>
                    <a:ext cx="1340485" cy="622300"/>
                  </a:xfrm>
                  <a:prstGeom prst="rect">
                    <a:avLst/>
                  </a:prstGeom>
                </pic:spPr>
              </pic:pic>
            </a:graphicData>
          </a:graphic>
        </wp:anchor>
      </w:drawing>
    </w:r>
    <w:r>
      <w:rPr>
        <w:noProof/>
        <w:lang w:val="es-MX" w:eastAsia="es-MX"/>
      </w:rPr>
      <w:drawing>
        <wp:anchor distT="0" distB="4445" distL="114300" distR="116205" simplePos="0" relativeHeight="54" behindDoc="1" locked="0" layoutInCell="1" allowOverlap="1" wp14:anchorId="3FAAE5B9" wp14:editId="1A3BD116">
          <wp:simplePos x="0" y="0"/>
          <wp:positionH relativeFrom="column">
            <wp:posOffset>5957570</wp:posOffset>
          </wp:positionH>
          <wp:positionV relativeFrom="paragraph">
            <wp:posOffset>-73660</wp:posOffset>
          </wp:positionV>
          <wp:extent cx="721995" cy="491490"/>
          <wp:effectExtent l="0" t="0" r="0" b="0"/>
          <wp:wrapNone/>
          <wp:docPr id="6" name="Imagen 4" descr="C:\Users\ISC\Google Drive\Imágenes\Logotipos\30 Anivers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C:\Users\ISC\Google Drive\Imágenes\Logotipos\30 Aniversario.png"/>
                  <pic:cNvPicPr>
                    <a:picLocks noChangeAspect="1" noChangeArrowheads="1"/>
                  </pic:cNvPicPr>
                </pic:nvPicPr>
                <pic:blipFill>
                  <a:blip r:embed="rId2"/>
                  <a:stretch>
                    <a:fillRect/>
                  </a:stretch>
                </pic:blipFill>
                <pic:spPr bwMode="auto">
                  <a:xfrm>
                    <a:off x="0" y="0"/>
                    <a:ext cx="721995" cy="491490"/>
                  </a:xfrm>
                  <a:prstGeom prst="rect">
                    <a:avLst/>
                  </a:prstGeom>
                </pic:spPr>
              </pic:pic>
            </a:graphicData>
          </a:graphic>
        </wp:anchor>
      </w:drawing>
    </w:r>
    <w:r>
      <w:rPr>
        <w:rFonts w:ascii="Agency FB" w:hAnsi="Agency FB" w:cs="Times New Roman"/>
        <w:sz w:val="20"/>
        <w:szCs w:val="20"/>
      </w:rPr>
      <w:t>Manuscrito sometido al</w:t>
    </w:r>
  </w:p>
  <w:p w14:paraId="4FB93DEB" w14:textId="77777777" w:rsidR="00A82D69" w:rsidRDefault="00A82D69">
    <w:pPr>
      <w:pStyle w:val="Piedepgina"/>
      <w:rPr>
        <w:rFonts w:ascii="Agency FB" w:hAnsi="Agency FB" w:cs="Times New Roman"/>
        <w:sz w:val="20"/>
        <w:szCs w:val="20"/>
      </w:rPr>
    </w:pPr>
  </w:p>
  <w:p w14:paraId="10894647" w14:textId="77777777" w:rsidR="00A82D69" w:rsidRDefault="00BE1B9D">
    <w:pPr>
      <w:pStyle w:val="Piedepgina"/>
      <w:jc w:val="right"/>
      <w:rPr>
        <w:rFonts w:ascii="Agency FB" w:hAnsi="Agency FB" w:cs="Times New Roman"/>
        <w:sz w:val="20"/>
        <w:szCs w:val="20"/>
        <w:lang w:val="es-MX"/>
      </w:rPr>
    </w:pPr>
    <w:r>
      <w:rPr>
        <w:rFonts w:ascii="Agency FB" w:hAnsi="Agency FB" w:cs="Times New Roman"/>
        <w:sz w:val="20"/>
        <w:szCs w:val="20"/>
      </w:rPr>
      <w:t>Universidad del Valle de Orizaba</w:t>
    </w:r>
  </w:p>
  <w:p w14:paraId="7D59C677" w14:textId="77777777" w:rsidR="00A82D69" w:rsidRDefault="00BE1B9D">
    <w:pPr>
      <w:pStyle w:val="Encabezado"/>
      <w:tabs>
        <w:tab w:val="left" w:pos="2580"/>
        <w:tab w:val="left" w:pos="2985"/>
      </w:tabs>
      <w:jc w:val="right"/>
      <w:rPr>
        <w:rFonts w:ascii="Agency FB" w:hAnsi="Agency FB" w:cs="Times New Roman"/>
        <w:sz w:val="20"/>
        <w:szCs w:val="20"/>
        <w:lang w:eastAsia="es-MX"/>
      </w:rPr>
    </w:pPr>
    <w:r>
      <w:rPr>
        <w:rFonts w:ascii="Agency FB" w:hAnsi="Agency FB" w:cs="Times New Roman"/>
        <w:sz w:val="20"/>
        <w:szCs w:val="20"/>
        <w:lang w:eastAsia="es-MX"/>
      </w:rPr>
      <w:t xml:space="preserve">Orizaba, Veracruz, México. </w:t>
    </w:r>
  </w:p>
  <w:p w14:paraId="781FB7AA" w14:textId="77777777" w:rsidR="00A82D69" w:rsidRDefault="00BE1B9D">
    <w:pPr>
      <w:pStyle w:val="Encabezado"/>
      <w:pBdr>
        <w:bottom w:val="single" w:sz="18" w:space="1" w:color="E31A74"/>
      </w:pBdr>
      <w:tabs>
        <w:tab w:val="left" w:pos="2580"/>
        <w:tab w:val="left" w:pos="2985"/>
      </w:tabs>
      <w:jc w:val="right"/>
      <w:rPr>
        <w:rFonts w:ascii="Agency FB" w:hAnsi="Agency FB" w:cs="Times New Roman"/>
        <w:color w:val="808080" w:themeColor="text1" w:themeTint="7F"/>
        <w:sz w:val="20"/>
        <w:szCs w:val="20"/>
      </w:rPr>
    </w:pPr>
    <w:r>
      <w:rPr>
        <w:rFonts w:ascii="Agency FB" w:hAnsi="Agency FB" w:cs="Times New Roman"/>
        <w:sz w:val="20"/>
        <w:szCs w:val="20"/>
        <w:lang w:eastAsia="es-MX"/>
      </w:rPr>
      <w:t>30 de mayo de 2018</w: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ro UniVO 2018">
    <w15:presenceInfo w15:providerId="None" w15:userId="Foro UniVO 2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69"/>
    <w:rsid w:val="000735F4"/>
    <w:rsid w:val="00095D37"/>
    <w:rsid w:val="00096121"/>
    <w:rsid w:val="000A00EF"/>
    <w:rsid w:val="000A3E5F"/>
    <w:rsid w:val="000A56E5"/>
    <w:rsid w:val="000B7D5C"/>
    <w:rsid w:val="00136649"/>
    <w:rsid w:val="00184B7B"/>
    <w:rsid w:val="00196148"/>
    <w:rsid w:val="001D3FF6"/>
    <w:rsid w:val="001F2179"/>
    <w:rsid w:val="00286AEE"/>
    <w:rsid w:val="00344F93"/>
    <w:rsid w:val="0036587F"/>
    <w:rsid w:val="00386683"/>
    <w:rsid w:val="003C74CD"/>
    <w:rsid w:val="00433847"/>
    <w:rsid w:val="00435323"/>
    <w:rsid w:val="0050254F"/>
    <w:rsid w:val="00505096"/>
    <w:rsid w:val="005133E7"/>
    <w:rsid w:val="00527249"/>
    <w:rsid w:val="005971D0"/>
    <w:rsid w:val="005F51A6"/>
    <w:rsid w:val="0061354F"/>
    <w:rsid w:val="00633760"/>
    <w:rsid w:val="006906C0"/>
    <w:rsid w:val="0069175A"/>
    <w:rsid w:val="00697407"/>
    <w:rsid w:val="006C44AF"/>
    <w:rsid w:val="006C5410"/>
    <w:rsid w:val="006E25E6"/>
    <w:rsid w:val="007101FC"/>
    <w:rsid w:val="0071706E"/>
    <w:rsid w:val="007678BB"/>
    <w:rsid w:val="00773E76"/>
    <w:rsid w:val="0079518E"/>
    <w:rsid w:val="008014A1"/>
    <w:rsid w:val="0083775D"/>
    <w:rsid w:val="00874DFF"/>
    <w:rsid w:val="008966C1"/>
    <w:rsid w:val="008C639F"/>
    <w:rsid w:val="00932599"/>
    <w:rsid w:val="009471CF"/>
    <w:rsid w:val="00993569"/>
    <w:rsid w:val="009A3FCF"/>
    <w:rsid w:val="009B3D9E"/>
    <w:rsid w:val="009B4466"/>
    <w:rsid w:val="009C44CE"/>
    <w:rsid w:val="00A5229A"/>
    <w:rsid w:val="00A525AC"/>
    <w:rsid w:val="00A82D69"/>
    <w:rsid w:val="00AE617A"/>
    <w:rsid w:val="00AF4651"/>
    <w:rsid w:val="00B8401D"/>
    <w:rsid w:val="00BE1B9D"/>
    <w:rsid w:val="00C033BD"/>
    <w:rsid w:val="00C61319"/>
    <w:rsid w:val="00C62DBE"/>
    <w:rsid w:val="00C67ED7"/>
    <w:rsid w:val="00C87927"/>
    <w:rsid w:val="00CF3DC6"/>
    <w:rsid w:val="00D3545D"/>
    <w:rsid w:val="00D527C1"/>
    <w:rsid w:val="00D85980"/>
    <w:rsid w:val="00D866BD"/>
    <w:rsid w:val="00DA0A30"/>
    <w:rsid w:val="00DD1362"/>
    <w:rsid w:val="00DF16F2"/>
    <w:rsid w:val="00DF38E2"/>
    <w:rsid w:val="00DF3D42"/>
    <w:rsid w:val="00E16E8B"/>
    <w:rsid w:val="00E20198"/>
    <w:rsid w:val="00E313E1"/>
    <w:rsid w:val="00E460E3"/>
    <w:rsid w:val="00E64E3F"/>
    <w:rsid w:val="00EF6BC8"/>
    <w:rsid w:val="00F16816"/>
    <w:rsid w:val="00F32EDE"/>
    <w:rsid w:val="00F636D1"/>
    <w:rsid w:val="00F71423"/>
    <w:rsid w:val="00F86C10"/>
    <w:rsid w:val="00F92398"/>
    <w:rsid w:val="00F942D2"/>
    <w:rsid w:val="00FA504B"/>
    <w:rsid w:val="00FD46F2"/>
    <w:rsid w:val="00FE0533"/>
    <w:rsid w:val="00FF06CE"/>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D4D7"/>
  <w15:docId w15:val="{6FF1253E-8E75-4886-AE3D-6F90591E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D35"/>
    <w:pPr>
      <w:spacing w:after="200" w:line="276" w:lineRule="auto"/>
    </w:pPr>
    <w:rPr>
      <w:color w:val="00000A"/>
      <w:sz w:val="22"/>
    </w:rPr>
  </w:style>
  <w:style w:type="paragraph" w:styleId="Ttulo1">
    <w:name w:val="heading 1"/>
    <w:basedOn w:val="Normal"/>
    <w:next w:val="Normal"/>
    <w:link w:val="Ttulo1Car"/>
    <w:uiPriority w:val="9"/>
    <w:qFormat/>
    <w:rsid w:val="007136B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4C71B0"/>
  </w:style>
  <w:style w:type="character" w:customStyle="1" w:styleId="PiedepginaCar">
    <w:name w:val="Pie de página Car"/>
    <w:basedOn w:val="Fuentedeprrafopredeter"/>
    <w:link w:val="Piedepgina"/>
    <w:uiPriority w:val="99"/>
    <w:qFormat/>
    <w:rsid w:val="004C71B0"/>
  </w:style>
  <w:style w:type="character" w:customStyle="1" w:styleId="TextodegloboCar">
    <w:name w:val="Texto de globo Car"/>
    <w:basedOn w:val="Fuentedeprrafopredeter"/>
    <w:link w:val="Textodeglobo"/>
    <w:uiPriority w:val="99"/>
    <w:semiHidden/>
    <w:qFormat/>
    <w:rsid w:val="004C71B0"/>
    <w:rPr>
      <w:rFonts w:ascii="Tahoma" w:hAnsi="Tahoma" w:cs="Tahoma"/>
      <w:sz w:val="16"/>
      <w:szCs w:val="16"/>
    </w:rPr>
  </w:style>
  <w:style w:type="character" w:customStyle="1" w:styleId="TextoindependienteCar">
    <w:name w:val="Texto independiente Car"/>
    <w:basedOn w:val="Fuentedeprrafopredeter"/>
    <w:link w:val="Textoindependiente"/>
    <w:qFormat/>
    <w:rsid w:val="00B3287F"/>
    <w:rPr>
      <w:rFonts w:ascii="Times New Roman" w:eastAsia="Times New Roman" w:hAnsi="Times New Roman" w:cs="Times New Roman"/>
      <w:sz w:val="26"/>
      <w:szCs w:val="20"/>
      <w:lang w:val="en-US" w:eastAsia="es-ES"/>
    </w:rPr>
  </w:style>
  <w:style w:type="character" w:styleId="Nmerodelnea">
    <w:name w:val="line number"/>
    <w:basedOn w:val="Fuentedeprrafopredeter"/>
    <w:uiPriority w:val="99"/>
    <w:semiHidden/>
    <w:unhideWhenUsed/>
    <w:qFormat/>
    <w:rsid w:val="00685998"/>
  </w:style>
  <w:style w:type="character" w:customStyle="1" w:styleId="Ttulo1Car">
    <w:name w:val="Título 1 Car"/>
    <w:basedOn w:val="Fuentedeprrafopredeter"/>
    <w:link w:val="Ttulo1"/>
    <w:uiPriority w:val="9"/>
    <w:qFormat/>
    <w:rsid w:val="007136B0"/>
    <w:rPr>
      <w:rFonts w:asciiTheme="majorHAnsi" w:eastAsiaTheme="majorEastAsia" w:hAnsiTheme="majorHAnsi" w:cstheme="majorBidi"/>
      <w:color w:val="365F91" w:themeColor="accent1" w:themeShade="BF"/>
      <w:sz w:val="32"/>
      <w:szCs w:val="32"/>
      <w:lang w:val="es-MX" w:eastAsia="es-MX"/>
    </w:rPr>
  </w:style>
  <w:style w:type="character" w:customStyle="1" w:styleId="InternetLink">
    <w:name w:val="Internet Link"/>
    <w:basedOn w:val="Fuentedeprrafopredeter"/>
    <w:uiPriority w:val="99"/>
    <w:unhideWhenUsed/>
    <w:rsid w:val="00A803AC"/>
    <w:rPr>
      <w:color w:val="0000FF" w:themeColor="hyperlink"/>
      <w:u w:val="single"/>
    </w:rPr>
  </w:style>
  <w:style w:type="character" w:customStyle="1" w:styleId="TextonotaalfinalCar">
    <w:name w:val="Texto nota al final Car"/>
    <w:basedOn w:val="Fuentedeprrafopredeter"/>
    <w:link w:val="Textonotaalfinal"/>
    <w:uiPriority w:val="99"/>
    <w:semiHidden/>
    <w:qFormat/>
    <w:rsid w:val="00FD7BE2"/>
    <w:rPr>
      <w:sz w:val="20"/>
      <w:szCs w:val="20"/>
    </w:rPr>
  </w:style>
  <w:style w:type="character" w:styleId="Refdenotaalfinal">
    <w:name w:val="endnote reference"/>
    <w:basedOn w:val="Fuentedeprrafopredeter"/>
    <w:uiPriority w:val="99"/>
    <w:semiHidden/>
    <w:unhideWhenUsed/>
    <w:qFormat/>
    <w:rsid w:val="00FD7BE2"/>
    <w:rPr>
      <w:vertAlign w:val="superscript"/>
    </w:rPr>
  </w:style>
  <w:style w:type="character" w:customStyle="1" w:styleId="TextonotapieCar">
    <w:name w:val="Texto nota pie Car"/>
    <w:basedOn w:val="Fuentedeprrafopredeter"/>
    <w:link w:val="Textonotapie"/>
    <w:uiPriority w:val="99"/>
    <w:semiHidden/>
    <w:qFormat/>
    <w:rsid w:val="00FD7BE2"/>
    <w:rPr>
      <w:sz w:val="20"/>
      <w:szCs w:val="20"/>
    </w:rPr>
  </w:style>
  <w:style w:type="character" w:styleId="Refdenotaalpie">
    <w:name w:val="footnote reference"/>
    <w:basedOn w:val="Fuentedeprrafopredeter"/>
    <w:uiPriority w:val="99"/>
    <w:semiHidden/>
    <w:unhideWhenUsed/>
    <w:qFormat/>
    <w:rsid w:val="00FD7BE2"/>
    <w:rPr>
      <w:vertAlign w:val="superscript"/>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link w:val="TextoindependienteCar"/>
    <w:rsid w:val="00B3287F"/>
    <w:pPr>
      <w:spacing w:after="0" w:line="240" w:lineRule="auto"/>
      <w:jc w:val="both"/>
    </w:pPr>
    <w:rPr>
      <w:rFonts w:ascii="Times New Roman" w:eastAsia="Times New Roman" w:hAnsi="Times New Roman" w:cs="Times New Roman"/>
      <w:sz w:val="26"/>
      <w:szCs w:val="20"/>
      <w:lang w:val="en-US" w:eastAsia="es-ES"/>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cabezado">
    <w:name w:val="header"/>
    <w:basedOn w:val="Normal"/>
    <w:link w:val="EncabezadoCar"/>
    <w:uiPriority w:val="99"/>
    <w:unhideWhenUsed/>
    <w:rsid w:val="004C71B0"/>
    <w:pPr>
      <w:tabs>
        <w:tab w:val="center" w:pos="4252"/>
        <w:tab w:val="right" w:pos="8504"/>
      </w:tabs>
      <w:spacing w:after="0" w:line="240" w:lineRule="auto"/>
    </w:pPr>
  </w:style>
  <w:style w:type="paragraph" w:styleId="Piedepgina">
    <w:name w:val="footer"/>
    <w:basedOn w:val="Normal"/>
    <w:link w:val="PiedepginaCar"/>
    <w:uiPriority w:val="99"/>
    <w:unhideWhenUsed/>
    <w:rsid w:val="004C71B0"/>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4C71B0"/>
    <w:pPr>
      <w:spacing w:after="0" w:line="240" w:lineRule="auto"/>
    </w:pPr>
    <w:rPr>
      <w:rFonts w:ascii="Tahoma" w:hAnsi="Tahoma" w:cs="Tahoma"/>
      <w:sz w:val="16"/>
      <w:szCs w:val="16"/>
    </w:rPr>
  </w:style>
  <w:style w:type="paragraph" w:styleId="Bibliografa">
    <w:name w:val="Bibliography"/>
    <w:basedOn w:val="Normal"/>
    <w:next w:val="Normal"/>
    <w:uiPriority w:val="37"/>
    <w:unhideWhenUsed/>
    <w:qFormat/>
    <w:rsid w:val="007136B0"/>
  </w:style>
  <w:style w:type="paragraph" w:styleId="Prrafodelista">
    <w:name w:val="List Paragraph"/>
    <w:basedOn w:val="Normal"/>
    <w:uiPriority w:val="34"/>
    <w:qFormat/>
    <w:rsid w:val="00FD7BE2"/>
    <w:pPr>
      <w:ind w:left="720"/>
      <w:contextualSpacing/>
    </w:pPr>
  </w:style>
  <w:style w:type="paragraph" w:styleId="Textonotaalfinal">
    <w:name w:val="endnote text"/>
    <w:basedOn w:val="Normal"/>
    <w:link w:val="TextonotaalfinalCar"/>
    <w:uiPriority w:val="99"/>
    <w:semiHidden/>
    <w:unhideWhenUsed/>
    <w:qFormat/>
    <w:rsid w:val="00FD7BE2"/>
    <w:pPr>
      <w:spacing w:after="0" w:line="240" w:lineRule="auto"/>
    </w:pPr>
    <w:rPr>
      <w:sz w:val="20"/>
      <w:szCs w:val="20"/>
    </w:rPr>
  </w:style>
  <w:style w:type="paragraph" w:styleId="Textonotapie">
    <w:name w:val="footnote text"/>
    <w:basedOn w:val="Normal"/>
    <w:link w:val="TextonotapieCar"/>
    <w:uiPriority w:val="99"/>
    <w:semiHidden/>
    <w:unhideWhenUsed/>
    <w:qFormat/>
    <w:rsid w:val="00FD7BE2"/>
    <w:pPr>
      <w:spacing w:after="0" w:line="240" w:lineRule="auto"/>
    </w:pPr>
    <w:rPr>
      <w:sz w:val="20"/>
      <w:szCs w:val="20"/>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PreformattedText">
    <w:name w:val="Preformatted Text"/>
    <w:basedOn w:val="Normal"/>
    <w:qFormat/>
  </w:style>
  <w:style w:type="table" w:styleId="Tablaconcuadrcula">
    <w:name w:val="Table Grid"/>
    <w:basedOn w:val="Tablanormal"/>
    <w:uiPriority w:val="59"/>
    <w:rsid w:val="00A80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C5410"/>
    <w:rPr>
      <w:sz w:val="16"/>
      <w:szCs w:val="16"/>
    </w:rPr>
  </w:style>
  <w:style w:type="paragraph" w:styleId="Textocomentario">
    <w:name w:val="annotation text"/>
    <w:basedOn w:val="Normal"/>
    <w:link w:val="TextocomentarioCar"/>
    <w:uiPriority w:val="99"/>
    <w:semiHidden/>
    <w:unhideWhenUsed/>
    <w:rsid w:val="006C541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410"/>
    <w:rPr>
      <w:color w:val="00000A"/>
      <w:szCs w:val="20"/>
    </w:rPr>
  </w:style>
  <w:style w:type="paragraph" w:styleId="Asuntodelcomentario">
    <w:name w:val="annotation subject"/>
    <w:basedOn w:val="Textocomentario"/>
    <w:next w:val="Textocomentario"/>
    <w:link w:val="AsuntodelcomentarioCar"/>
    <w:uiPriority w:val="99"/>
    <w:semiHidden/>
    <w:unhideWhenUsed/>
    <w:rsid w:val="006C5410"/>
    <w:rPr>
      <w:b/>
      <w:bCs/>
    </w:rPr>
  </w:style>
  <w:style w:type="character" w:customStyle="1" w:styleId="AsuntodelcomentarioCar">
    <w:name w:val="Asunto del comentario Car"/>
    <w:basedOn w:val="TextocomentarioCar"/>
    <w:link w:val="Asuntodelcomentario"/>
    <w:uiPriority w:val="99"/>
    <w:semiHidden/>
    <w:rsid w:val="006C5410"/>
    <w:rPr>
      <w:b/>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ddd42</b:Tag>
    <b:SourceType>BookSection</b:SourceType>
    <b:Guid>{BC9A0888-E419-4DAB-9DE5-180718394DC4}</b:Guid>
    <b:Title>holaa</b:Title>
    <b:Year>3442</b:Year>
    <b:Author>
      <b:Author>
        <b:NameList>
          <b:Person>
            <b:Last>ddddddd</b:Last>
          </b:Person>
        </b:NameList>
      </b:Author>
      <b:BookAuthor>
        <b:NameList>
          <b:Person>
            <b:Last>sfdfdfdf</b:Last>
          </b:Person>
        </b:NameList>
      </b:BookAuthor>
    </b:Author>
    <b:BookTitle>llllllllllllllll</b:BookTitle>
    <b:City>ooooooooooo</b:City>
    <b:Publisher>zzzzzzzzzzzzzzz</b:Publisher>
    <b:RefOrder>1</b:RefOrder>
  </b:Source>
  <b:Source>
    <b:Tag>Che14</b:Tag>
    <b:SourceType>ConferenceProceedings</b:SourceType>
    <b:Guid>{50075CC5-A9D6-407D-A70B-84E5507B4EEC}</b:Guid>
    <b:Author>
      <b:Author>
        <b:NameList>
          <b:Person>
            <b:Last>Cheng-Jun</b:Last>
            <b:First>Z.</b:First>
          </b:Person>
        </b:NameList>
      </b:Author>
    </b:Author>
    <b:Title>Research and Implementation of Agricultural Environment Monitoring Based on Internet of Things</b:Title>
    <b:Pages>pp. 748-752.</b:Pages>
    <b:Year>2014</b:Year>
    <b:ConferenceName>Intelligent Systems Design and Engineering Applications (ISDEA), 2014 Fifth International Conference on</b:ConferenceName>
    <b:RefOrder>6</b:RefOrder>
  </b:Source>
  <b:Source>
    <b:Tag>Ard16</b:Tag>
    <b:SourceType>InternetSite</b:SourceType>
    <b:Guid>{FDC3656C-A8FB-4C3A-ABD8-B5FA33307427}</b:Guid>
    <b:Title>Arduino Official Page</b:Title>
    <b:Year>2016</b:Year>
    <b:Month>09</b:Month>
    <b:Day>22</b:Day>
    <b:URL>https://www.arduino.cc/en/Main/arduinoBoardMega</b:URL>
    <b:RefOrder>11</b:RefOrder>
  </b:Source>
  <b:Source>
    <b:Tag>Gou14</b:Tag>
    <b:SourceType>JournalArticle</b:SourceType>
    <b:Guid>{01EA128D-F303-4152-BD06-23DA4B652243}</b:Guid>
    <b:Title>Early Pest Detection in Tomato Plantation using Image Processing.</b:Title>
    <b:Year>2014</b:Year>
    <b:Author>
      <b:Author>
        <b:NameList>
          <b:Person>
            <b:Last>Gouthnam.</b:Last>
          </b:Person>
        </b:NameList>
      </b:Author>
    </b:Author>
    <b:JournalName>International Journal of Computer Applications</b:JournalName>
    <b:Pages>p. 12</b:Pages>
    <b:RefOrder>1</b:RefOrder>
  </b:Source>
  <b:Source>
    <b:Tag>Leo14</b:Tag>
    <b:SourceType>ConferenceProceedings</b:SourceType>
    <b:Guid>{1D6EEB89-BB5A-46A9-8CAF-478052CE3003}</b:Guid>
    <b:Title>Design of efficient hydroponic nutrient solution control system using soft computing based solution grading.</b:Title>
    <b:Year>2014</b:Year>
    <b:Pages>pp. 14</b:Pages>
    <b:ConferenceName>Computation of Power, Energy, Information and Communication (ICCPEIC), 2014 International Conference on</b:ConferenceName>
    <b:Author>
      <b:Author>
        <b:NameList>
          <b:Person>
            <b:Last>Leonard</b:Last>
            <b:First>M.,</b:First>
            <b:Middle>&amp; Sridevi, C.</b:Middle>
          </b:Person>
        </b:NameList>
      </b:Author>
    </b:Author>
    <b:RefOrder>12</b:RefOrder>
  </b:Source>
  <b:Source>
    <b:Tag>Ope17</b:Tag>
    <b:SourceType>InternetSite</b:SourceType>
    <b:Guid>{B1BD3DA2-AFD3-4E1E-AA66-157519835BB2}</b:Guid>
    <b:Title>OpenCV</b:Title>
    <b:Year>2017</b:Year>
    <b:Month>10</b:Month>
    <b:Day>22</b:Day>
    <b:URL>http://opencv.org/opencv-3-1.html</b:URL>
    <b:RefOrder>10</b:RefOrder>
  </b:Source>
  <b:Source>
    <b:Tag>Ras17</b:Tag>
    <b:SourceType>InternetSite</b:SourceType>
    <b:Guid>{B201519C-6172-445F-A315-8D40A152C7D0}</b:Guid>
    <b:Title>RaspBerryPi</b:Title>
    <b:Year>2017</b:Year>
    <b:Month>09</b:Month>
    <b:Day>22</b:Day>
    <b:URL>https://www.raspberrypi.org/products/raspberry-pi-3-model-b/</b:URL>
    <b:RefOrder>9</b:RefOrder>
  </b:Source>
  <b:Source>
    <b:Tag>Rup14</b:Tag>
    <b:SourceType>ConferenceProceedings</b:SourceType>
    <b:Guid>{2B574EF5-AF26-4600-B6BC-DC981BC10227}</b:Guid>
    <b:Title>A cost effective tomato maturity grading system using image processing for farmers.</b:Title>
    <b:Year>2014</b:Year>
    <b:Author>
      <b:Author>
        <b:NameList>
          <b:Person>
            <b:Last>Rupanagudi</b:Last>
            <b:First>S.,</b:First>
            <b:Middle>Ranjani, B., Nagaraj, P., &amp; Bhat, V.</b:Middle>
          </b:Person>
        </b:NameList>
      </b:Author>
    </b:Author>
    <b:Pages>pp.7-12.</b:Pages>
    <b:ConferenceName>Contemporary Computing and Informatics (IC31), 2014 International Conference on</b:ConferenceName>
    <b:RefOrder>13</b:RefOrder>
  </b:Source>
  <b:Source>
    <b:Tag>Gue14</b:Tag>
    <b:SourceType>JournalArticle</b:SourceType>
    <b:Guid>{A997AAF3-EF4C-4B33-8DDA-CF2A228173E0}</b:Guid>
    <b:Author>
      <b:Author>
        <b:NameList>
          <b:Person>
            <b:Last>Guerrero</b:Last>
            <b:First>E.</b:First>
          </b:Person>
          <b:Person>
            <b:Last>Benavides</b:Last>
            <b:First>G</b:First>
          </b:Person>
        </b:NameList>
      </b:Author>
    </b:Author>
    <b:Title>Automated System for Classifying Hass Avocados Based on Image Processing Techniques.</b:Title>
    <b:JournalName>Communications and Computing (COLCOM), 2014 IEEE Colombian Conference on</b:JournalName>
    <b:Year>2014</b:Year>
    <b:Pages>pp.1-6.</b:Pages>
    <b:RefOrder>2</b:RefOrder>
  </b:Source>
  <b:Source>
    <b:Tag>Tia14</b:Tag>
    <b:SourceType>ConferenceProceedings</b:SourceType>
    <b:Guid>{FC768764-08A8-475A-9787-94B54FAED96B}</b:Guid>
    <b:Author>
      <b:Author>
        <b:NameList>
          <b:Person>
            <b:Last>Tiay</b:Last>
            <b:First>T.</b:First>
          </b:Person>
          <b:Person>
            <b:Last>Benyaphaichit</b:Last>
            <b:First>P.</b:First>
          </b:Person>
          <b:Person>
            <b:Last>Riyamongkol</b:Last>
            <b:First>P.</b:First>
          </b:Person>
        </b:NameList>
      </b:Author>
    </b:Author>
    <b:Title>Flower recognition system based on image processing.</b:Title>
    <b:Pages>pp. 99-102</b:Pages>
    <b:Year>2014</b:Year>
    <b:ConferenceName>Student Project Conference (ICT-ISPC), 2014 Third ICT International</b:ConferenceName>
    <b:RefOrder>3</b:RefOrder>
  </b:Source>
  <b:Source>
    <b:Tag>Box14</b:Tag>
    <b:SourceType>JournalArticle</b:SourceType>
    <b:Guid>{89039DC8-B390-4C23-89D2-DBC6653201D7}</b:Guid>
    <b:Author>
      <b:Author>
        <b:NameList>
          <b:Person>
            <b:Last>Boxiang</b:Last>
            <b:First>X.</b:First>
          </b:Person>
          <b:Person>
            <b:Last>Chuanyu</b:Last>
            <b:First>W.</b:First>
          </b:Person>
          <b:Person>
            <b:Last>Xinyu</b:Last>
            <b:First>G.</b:First>
          </b:Person>
          <b:Person>
            <b:Last>Sheng</b:Last>
            <b:First>W.</b:First>
          </b:Person>
        </b:NameList>
      </b:Author>
    </b:Author>
    <b:Title>Image acquisition system for agricultural context-aware computing.</b:Title>
    <b:JournalName>International Journal of Agricultural and Biological Engineering</b:JournalName>
    <b:Year>2014</b:Year>
    <b:Pages>pp. 75-80.</b:Pages>
    <b:RefOrder>5</b:RefOrder>
  </b:Source>
  <b:Source>
    <b:Tag>AlA14</b:Tag>
    <b:SourceType>JournalArticle</b:SourceType>
    <b:Guid>{CD4F80A0-E989-46B3-BD9A-BDDB409B4C43}</b:Guid>
    <b:Author>
      <b:Author>
        <b:NameList>
          <b:Person>
            <b:Last>Al-Aubidy</b:Last>
            <b:First>K.</b:First>
          </b:Person>
          <b:Person>
            <b:Last>Ali</b:Last>
            <b:First>M.</b:First>
          </b:Person>
          <b:Person>
            <b:Last>Derbas</b:Last>
            <b:First>A.</b:First>
          </b:Person>
          <b:Person>
            <b:Last>Al-Mutairi</b:Last>
            <b:First>A.</b:First>
          </b:Person>
        </b:NameList>
      </b:Author>
    </b:Author>
    <b:Title>Real-time monitoring and intelligent control for greenhouses based on wireless sensor network.</b:Title>
    <b:JournalName>Multi-Conference on Systems, Signals Devices (SSD), 2014 11th International</b:JournalName>
    <b:Year>2014</b:Year>
    <b:Pages>pp. 1-7.</b:Pages>
    <b:RefOrder>7</b:RefOrder>
  </b:Source>
  <b:Source>
    <b:Tag>Cam14</b:Tag>
    <b:SourceType>ConferenceProceedings</b:SourceType>
    <b:Guid>{8D93C3C8-9BB7-44B6-B842-055CF33A8FEB}</b:Guid>
    <b:Author>
      <b:Author>
        <b:NameList>
          <b:Person>
            <b:Last>Campos Vega</b:Last>
            <b:First>E.</b:First>
          </b:Person>
          <b:Person>
            <b:Last>Lugo</b:Last>
            <b:First>R.</b:First>
          </b:Person>
          <b:Person>
            <b:Last>Leyva Lugo</b:Last>
            <b:First>G.</b:First>
          </b:Person>
          <b:Person>
            <b:Last>Bojórquez Delgado</b:Last>
            <b:First>G.</b:First>
          </b:Person>
        </b:NameList>
      </b:Author>
    </b:Author>
    <b:Title>Diseño e implementación de un sistema de control basado en Lógica Difusa para la automatización del proceso de Hidroponía.</b:Title>
    <b:Pages>pp- 20-25</b:Pages>
    <b:Year>2014</b:Year>
    <b:ConferenceName>Congreso internacional de ingeniería electrónica. Memoria</b:ConferenceName>
    <b:RefOrder>8</b:RefOrder>
  </b:Source>
  <b:Source>
    <b:Tag>Shi15</b:Tag>
    <b:SourceType>JournalArticle</b:SourceType>
    <b:Guid>{3DA5A99B-4E19-43DF-849A-8E8303B5BD2B}</b:Guid>
    <b:Title>A Review Paper On: Agricultural Plant Leaf Disease Detection Using Image Processing.</b:Title>
    <b:Pages>pp 50-57</b:Pages>
    <b:Year>2015</b:Year>
    <b:Author>
      <b:Author>
        <b:NameList>
          <b:Person>
            <b:Last>Shire</b:Last>
            <b:First>A.</b:First>
          </b:Person>
          <b:Person>
            <b:Last>Jawarkar</b:Last>
            <b:First>U.</b:First>
          </b:Person>
          <b:Person>
            <b:Last>Manmode</b:Last>
            <b:First>M.</b:First>
          </b:Person>
        </b:NameList>
      </b:Author>
    </b:Author>
    <b:JournalName>International Journal of Innovative Science, Engineering &amp; Tecnhology.</b:JournalName>
    <b:RefOrder>4</b:RefOrder>
  </b:Source>
</b:Sources>
</file>

<file path=customXml/itemProps1.xml><?xml version="1.0" encoding="utf-8"?>
<ds:datastoreItem xmlns:ds="http://schemas.openxmlformats.org/officeDocument/2006/customXml" ds:itemID="{FD9466FE-18FF-4098-BAEC-7D5E66C8C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9</Pages>
  <Words>3241</Words>
  <Characters>17826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Universidad del Valle de Orizaba</vt:lpstr>
    </vt:vector>
  </TitlesOfParts>
  <Company>UniVO</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del Valle de Orizaba</dc:title>
  <dc:subject>I CIGEU 2013(Congreso de Investigación Grupo Educativo UniVO)</dc:subject>
  <dc:creator>Diciembre, Orizaba, Veracruz, México.</dc:creator>
  <dc:description/>
  <cp:lastModifiedBy>Foro UniVO 2018</cp:lastModifiedBy>
  <cp:revision>130</cp:revision>
  <dcterms:created xsi:type="dcterms:W3CDTF">2016-05-24T20:32:00Z</dcterms:created>
  <dcterms:modified xsi:type="dcterms:W3CDTF">2018-05-11T14:01:00Z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